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F4AAB" w14:textId="77777777" w:rsidR="00F2610F" w:rsidRPr="00F2610F" w:rsidRDefault="00F2610F" w:rsidP="00F2610F">
      <w:pPr>
        <w:tabs>
          <w:tab w:val="left" w:pos="360"/>
        </w:tabs>
        <w:spacing w:after="0" w:line="360" w:lineRule="auto"/>
        <w:jc w:val="center"/>
        <w:rPr>
          <w:rFonts w:ascii="Arial" w:hAnsi="Arial" w:cs="Arial"/>
          <w:b/>
        </w:rPr>
      </w:pPr>
      <w:r w:rsidRPr="00F2610F">
        <w:rPr>
          <w:rFonts w:ascii="Arial" w:hAnsi="Arial" w:cs="Arial"/>
          <w:b/>
        </w:rPr>
        <w:t>Duke Kunshan University</w:t>
      </w:r>
    </w:p>
    <w:p w14:paraId="57A048ED" w14:textId="77777777" w:rsidR="00F2610F" w:rsidRPr="00F2610F" w:rsidRDefault="00F2610F" w:rsidP="00F2610F">
      <w:pPr>
        <w:tabs>
          <w:tab w:val="left" w:pos="360"/>
        </w:tabs>
        <w:spacing w:after="0" w:line="360" w:lineRule="auto"/>
        <w:jc w:val="center"/>
        <w:rPr>
          <w:rFonts w:ascii="Arial" w:hAnsi="Arial" w:cs="Arial"/>
          <w:b/>
        </w:rPr>
      </w:pPr>
      <w:r w:rsidRPr="00F2610F">
        <w:rPr>
          <w:rFonts w:ascii="Arial" w:hAnsi="Arial" w:cs="Arial"/>
          <w:b/>
        </w:rPr>
        <w:t>Division of Arts &amp; Humanities</w:t>
      </w:r>
    </w:p>
    <w:p w14:paraId="3B1A9EE3" w14:textId="77777777" w:rsidR="00F2610F" w:rsidRPr="00F2610F" w:rsidRDefault="00F2610F" w:rsidP="00F2610F">
      <w:pPr>
        <w:tabs>
          <w:tab w:val="left" w:pos="360"/>
        </w:tabs>
        <w:spacing w:after="0" w:line="360" w:lineRule="auto"/>
        <w:jc w:val="center"/>
        <w:rPr>
          <w:rFonts w:ascii="Arial" w:hAnsi="Arial" w:cs="Arial"/>
          <w:b/>
        </w:rPr>
      </w:pPr>
      <w:r w:rsidRPr="00F2610F">
        <w:rPr>
          <w:rFonts w:ascii="Arial" w:hAnsi="Arial" w:cs="Arial"/>
          <w:b/>
        </w:rPr>
        <w:t>Media &amp; Arts - Creative Practice</w:t>
      </w:r>
    </w:p>
    <w:p w14:paraId="074E4ECC" w14:textId="77777777" w:rsidR="00F2610F" w:rsidRPr="00F2610F" w:rsidRDefault="00F2610F" w:rsidP="00F2610F">
      <w:pPr>
        <w:tabs>
          <w:tab w:val="left" w:pos="360"/>
        </w:tabs>
        <w:spacing w:after="0" w:line="360" w:lineRule="auto"/>
        <w:jc w:val="center"/>
        <w:rPr>
          <w:rFonts w:ascii="Arial" w:hAnsi="Arial" w:cs="Arial"/>
          <w:b/>
        </w:rPr>
      </w:pPr>
      <w:r w:rsidRPr="00F2610F">
        <w:rPr>
          <w:rFonts w:ascii="Arial" w:hAnsi="Arial" w:cs="Arial"/>
          <w:b/>
        </w:rPr>
        <w:t>SW Theses - Template</w:t>
      </w:r>
    </w:p>
    <w:p w14:paraId="5DEC3C9D" w14:textId="77777777" w:rsidR="00F2610F" w:rsidRPr="00F2610F" w:rsidRDefault="00F2610F" w:rsidP="00F2610F">
      <w:pPr>
        <w:tabs>
          <w:tab w:val="left" w:pos="360"/>
        </w:tabs>
        <w:spacing w:after="0" w:line="360" w:lineRule="auto"/>
        <w:jc w:val="both"/>
        <w:rPr>
          <w:rFonts w:ascii="Arial" w:hAnsi="Arial" w:cs="Arial"/>
          <w:b/>
          <w:bCs/>
        </w:rPr>
      </w:pPr>
      <w:r w:rsidRPr="00F2610F">
        <w:rPr>
          <w:rFonts w:ascii="Arial" w:hAnsi="Arial" w:cs="Arial"/>
          <w:b/>
          <w:bCs/>
        </w:rPr>
        <w:t>Instructions</w:t>
      </w:r>
    </w:p>
    <w:p w14:paraId="4ADE2E86" w14:textId="77777777" w:rsidR="00F2610F" w:rsidRPr="00F2610F" w:rsidRDefault="00F2610F" w:rsidP="00F2610F">
      <w:pPr>
        <w:numPr>
          <w:ilvl w:val="0"/>
          <w:numId w:val="3"/>
        </w:numPr>
        <w:tabs>
          <w:tab w:val="left" w:pos="360"/>
        </w:tabs>
        <w:spacing w:after="0" w:line="360" w:lineRule="auto"/>
        <w:jc w:val="both"/>
        <w:rPr>
          <w:rFonts w:ascii="Arial" w:hAnsi="Arial" w:cs="Arial"/>
        </w:rPr>
      </w:pPr>
      <w:r w:rsidRPr="00F2610F">
        <w:rPr>
          <w:rFonts w:ascii="Arial" w:hAnsi="Arial" w:cs="Arial"/>
        </w:rPr>
        <w:t xml:space="preserve">Black text – </w:t>
      </w:r>
      <w:r w:rsidRPr="00F2610F">
        <w:rPr>
          <w:rFonts w:ascii="Arial" w:hAnsi="Arial" w:cs="Arial"/>
          <w:i/>
          <w:iCs/>
        </w:rPr>
        <w:t>Do not delete</w:t>
      </w:r>
      <w:r w:rsidRPr="00F2610F">
        <w:rPr>
          <w:rFonts w:ascii="Arial" w:hAnsi="Arial" w:cs="Arial"/>
        </w:rPr>
        <w:t>.  Everything in black stays in the document.</w:t>
      </w:r>
    </w:p>
    <w:p w14:paraId="48AB9C34" w14:textId="77777777" w:rsidR="00F2610F" w:rsidRPr="00F2610F" w:rsidRDefault="00F2610F" w:rsidP="00F2610F">
      <w:pPr>
        <w:numPr>
          <w:ilvl w:val="0"/>
          <w:numId w:val="3"/>
        </w:numPr>
        <w:tabs>
          <w:tab w:val="left" w:pos="360"/>
        </w:tabs>
        <w:spacing w:after="0" w:line="360" w:lineRule="auto"/>
        <w:jc w:val="both"/>
        <w:rPr>
          <w:rFonts w:ascii="Arial" w:hAnsi="Arial" w:cs="Arial"/>
          <w:color w:val="FF0000"/>
        </w:rPr>
      </w:pPr>
      <w:r w:rsidRPr="00F2610F">
        <w:rPr>
          <w:rFonts w:ascii="Arial" w:hAnsi="Arial" w:cs="Arial"/>
          <w:color w:val="FF0000"/>
        </w:rPr>
        <w:t xml:space="preserve">Red text – </w:t>
      </w:r>
      <w:r w:rsidRPr="00F2610F">
        <w:rPr>
          <w:rFonts w:ascii="Arial" w:hAnsi="Arial" w:cs="Arial"/>
          <w:i/>
          <w:iCs/>
          <w:color w:val="FF0000"/>
        </w:rPr>
        <w:t>Model text</w:t>
      </w:r>
      <w:r w:rsidRPr="00F2610F">
        <w:rPr>
          <w:rFonts w:ascii="Arial" w:hAnsi="Arial" w:cs="Arial"/>
          <w:color w:val="FF0000"/>
        </w:rPr>
        <w:t xml:space="preserve">. Replace with your own text, then change the ink color to black.  </w:t>
      </w:r>
    </w:p>
    <w:p w14:paraId="01B1B36B" w14:textId="214BB4C2" w:rsidR="00F2610F" w:rsidRPr="00604036" w:rsidRDefault="00F2610F" w:rsidP="00F2610F">
      <w:pPr>
        <w:numPr>
          <w:ilvl w:val="0"/>
          <w:numId w:val="3"/>
        </w:numPr>
        <w:tabs>
          <w:tab w:val="left" w:pos="360"/>
        </w:tabs>
        <w:spacing w:after="0" w:line="360" w:lineRule="auto"/>
        <w:jc w:val="both"/>
        <w:rPr>
          <w:rFonts w:ascii="Arial" w:hAnsi="Arial" w:cs="Arial"/>
          <w:color w:val="4472C4" w:themeColor="accent1"/>
        </w:rPr>
      </w:pPr>
      <w:r w:rsidRPr="00F2610F">
        <w:rPr>
          <w:rFonts w:ascii="Arial" w:hAnsi="Arial" w:cs="Arial"/>
          <w:color w:val="4472C4" w:themeColor="accent1"/>
        </w:rPr>
        <w:t xml:space="preserve">Blue text – </w:t>
      </w:r>
      <w:r w:rsidRPr="00F2610F">
        <w:rPr>
          <w:rFonts w:ascii="Arial" w:hAnsi="Arial" w:cs="Arial"/>
          <w:i/>
          <w:iCs/>
          <w:color w:val="4472C4" w:themeColor="accent1"/>
        </w:rPr>
        <w:t>Delete</w:t>
      </w:r>
      <w:r w:rsidRPr="00F2610F">
        <w:rPr>
          <w:rFonts w:ascii="Arial" w:hAnsi="Arial" w:cs="Arial"/>
          <w:color w:val="4472C4" w:themeColor="accent1"/>
        </w:rPr>
        <w:t xml:space="preserve">.  The blue text is instructional, providing general guidance for what goes into a particular section. </w:t>
      </w:r>
    </w:p>
    <w:p w14:paraId="3F319803" w14:textId="77777777" w:rsidR="005F1D66" w:rsidRPr="005F1D66" w:rsidRDefault="005F1D66" w:rsidP="005F1D66">
      <w:pPr>
        <w:tabs>
          <w:tab w:val="left" w:pos="360"/>
        </w:tabs>
        <w:spacing w:after="0" w:line="360" w:lineRule="auto"/>
        <w:jc w:val="both"/>
        <w:rPr>
          <w:rFonts w:ascii="Arial" w:hAnsi="Arial" w:cs="Arial"/>
          <w:b/>
          <w:color w:val="4472C4" w:themeColor="accent1"/>
        </w:rPr>
      </w:pPr>
      <w:r w:rsidRPr="005F1D66">
        <w:rPr>
          <w:rFonts w:ascii="Arial" w:hAnsi="Arial" w:cs="Arial"/>
          <w:b/>
          <w:color w:val="4472C4" w:themeColor="accent1"/>
        </w:rPr>
        <w:t>Overview</w:t>
      </w:r>
    </w:p>
    <w:p w14:paraId="6CA17E8F" w14:textId="77777777" w:rsidR="005F1D66" w:rsidRPr="005F1D66" w:rsidRDefault="005F1D66" w:rsidP="005F1D66">
      <w:pPr>
        <w:tabs>
          <w:tab w:val="left" w:pos="360"/>
        </w:tabs>
        <w:spacing w:after="0" w:line="360" w:lineRule="auto"/>
        <w:jc w:val="both"/>
        <w:rPr>
          <w:rFonts w:ascii="Arial" w:hAnsi="Arial" w:cs="Arial"/>
          <w:bCs/>
          <w:color w:val="4472C4" w:themeColor="accent1"/>
        </w:rPr>
      </w:pPr>
      <w:r w:rsidRPr="005F1D66">
        <w:rPr>
          <w:rFonts w:ascii="Arial" w:hAnsi="Arial" w:cs="Arial"/>
          <w:bCs/>
          <w:color w:val="4472C4" w:themeColor="accent1"/>
        </w:rPr>
        <w:t>The Title Page, Table of Contents, and Abstract, are the first three pages of the document. The Table of Contents as (</w:t>
      </w:r>
      <w:proofErr w:type="spellStart"/>
      <w:r w:rsidRPr="005F1D66">
        <w:rPr>
          <w:rFonts w:ascii="Arial" w:hAnsi="Arial" w:cs="Arial"/>
          <w:bCs/>
          <w:color w:val="4472C4" w:themeColor="accent1"/>
        </w:rPr>
        <w:t>i</w:t>
      </w:r>
      <w:proofErr w:type="spellEnd"/>
      <w:r w:rsidRPr="005F1D66">
        <w:rPr>
          <w:rFonts w:ascii="Arial" w:hAnsi="Arial" w:cs="Arial"/>
          <w:bCs/>
          <w:color w:val="4472C4" w:themeColor="accent1"/>
        </w:rPr>
        <w:t>), and the Abstract as (ii). (The title page does not include a page number). You may optionally include a single-page Acknowledgements/Dedication and/or Appendix/</w:t>
      </w:r>
      <w:proofErr w:type="spellStart"/>
      <w:r w:rsidRPr="005F1D66">
        <w:rPr>
          <w:rFonts w:ascii="Arial" w:hAnsi="Arial" w:cs="Arial"/>
          <w:bCs/>
          <w:color w:val="4472C4" w:themeColor="accent1"/>
        </w:rPr>
        <w:t>ces</w:t>
      </w:r>
      <w:proofErr w:type="spellEnd"/>
      <w:r w:rsidRPr="005F1D66">
        <w:rPr>
          <w:rFonts w:ascii="Arial" w:hAnsi="Arial" w:cs="Arial"/>
          <w:bCs/>
          <w:color w:val="4472C4" w:themeColor="accent1"/>
        </w:rPr>
        <w:t>. If included the acknowledgements or dedication page should be the second page, numbered (iii), with the Table of Contents becoming (iv). The appendix/</w:t>
      </w:r>
      <w:proofErr w:type="spellStart"/>
      <w:r w:rsidRPr="005F1D66">
        <w:rPr>
          <w:rFonts w:ascii="Arial" w:hAnsi="Arial" w:cs="Arial"/>
          <w:bCs/>
          <w:color w:val="4472C4" w:themeColor="accent1"/>
        </w:rPr>
        <w:t>ces</w:t>
      </w:r>
      <w:proofErr w:type="spellEnd"/>
      <w:r w:rsidRPr="005F1D66">
        <w:rPr>
          <w:rFonts w:ascii="Arial" w:hAnsi="Arial" w:cs="Arial"/>
          <w:bCs/>
          <w:color w:val="4472C4" w:themeColor="accent1"/>
        </w:rPr>
        <w:t xml:space="preserve"> or supplemental content pages should follow the source/works cited. These appendix or supplemental content pages should continue with the Arabic numbering. All page numbers must be bottom centered. See next section for an example outline of the document.</w:t>
      </w:r>
    </w:p>
    <w:p w14:paraId="778E297F" w14:textId="77777777" w:rsidR="00F2610F" w:rsidRPr="003F0569" w:rsidRDefault="00F2610F" w:rsidP="00F2610F">
      <w:pPr>
        <w:tabs>
          <w:tab w:val="left" w:pos="360"/>
        </w:tabs>
        <w:spacing w:after="0" w:line="360" w:lineRule="auto"/>
        <w:jc w:val="both"/>
        <w:rPr>
          <w:rFonts w:ascii="Arial" w:hAnsi="Arial" w:cs="Arial"/>
          <w:color w:val="4472C4" w:themeColor="accent1"/>
        </w:rPr>
      </w:pPr>
      <w:r w:rsidRPr="003F0569">
        <w:rPr>
          <w:rFonts w:ascii="Arial" w:hAnsi="Arial" w:cs="Arial"/>
          <w:color w:val="4472C4" w:themeColor="accent1"/>
        </w:rPr>
        <w:t xml:space="preserve"> </w:t>
      </w:r>
    </w:p>
    <w:p w14:paraId="66ED380A" w14:textId="77777777" w:rsidR="00604036" w:rsidRPr="00604036" w:rsidRDefault="00604036" w:rsidP="00604036">
      <w:pPr>
        <w:tabs>
          <w:tab w:val="left" w:pos="360"/>
        </w:tabs>
        <w:spacing w:after="0" w:line="360" w:lineRule="auto"/>
        <w:jc w:val="both"/>
        <w:rPr>
          <w:rFonts w:ascii="Arial" w:hAnsi="Arial" w:cs="Arial"/>
          <w:b/>
          <w:bCs/>
          <w:color w:val="4472C4" w:themeColor="accent1"/>
        </w:rPr>
      </w:pPr>
      <w:r w:rsidRPr="00604036">
        <w:rPr>
          <w:rFonts w:ascii="Arial" w:hAnsi="Arial" w:cs="Arial"/>
          <w:b/>
          <w:bCs/>
          <w:color w:val="4472C4" w:themeColor="accent1"/>
        </w:rPr>
        <w:t>Title page</w:t>
      </w:r>
    </w:p>
    <w:p w14:paraId="358BBECF"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Title written in ALL CAPS </w:t>
      </w:r>
    </w:p>
    <w:p w14:paraId="4D23E99C"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The title is centered at the top of the page </w:t>
      </w:r>
    </w:p>
    <w:p w14:paraId="75C5DA6A"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The title cannot exceed three lines </w:t>
      </w:r>
    </w:p>
    <w:p w14:paraId="4258FF0E"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The word ‘by’ is on its own line </w:t>
      </w:r>
    </w:p>
    <w:p w14:paraId="6B3DA150"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Your name should be capitalized and written as “Given Name Surname” </w:t>
      </w:r>
    </w:p>
    <w:p w14:paraId="3662631D"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The phrases ‘Signature Work submitted for’ are to remain as is</w:t>
      </w:r>
    </w:p>
    <w:p w14:paraId="77811C7C" w14:textId="77777777" w:rsidR="00604036" w:rsidRPr="00604036" w:rsidRDefault="00604036" w:rsidP="00604036">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Enter the date of submission with standard capitalization as Month Date, Year (e.g., April 12, 2022)</w:t>
      </w:r>
    </w:p>
    <w:p w14:paraId="2F2EAFCB" w14:textId="77777777" w:rsidR="00604036" w:rsidRPr="00604036" w:rsidRDefault="00604036" w:rsidP="00604036">
      <w:pPr>
        <w:tabs>
          <w:tab w:val="left" w:pos="360"/>
        </w:tabs>
        <w:spacing w:after="0" w:line="360" w:lineRule="auto"/>
        <w:jc w:val="both"/>
        <w:rPr>
          <w:rFonts w:ascii="Arial" w:hAnsi="Arial" w:cs="Arial"/>
          <w:b/>
          <w:bCs/>
          <w:color w:val="4472C4" w:themeColor="accent1"/>
        </w:rPr>
      </w:pPr>
    </w:p>
    <w:p w14:paraId="2D1AC435" w14:textId="77777777" w:rsidR="00604036" w:rsidRPr="00604036" w:rsidRDefault="00604036" w:rsidP="00604036">
      <w:pPr>
        <w:tabs>
          <w:tab w:val="left" w:pos="360"/>
        </w:tabs>
        <w:spacing w:after="0" w:line="360" w:lineRule="auto"/>
        <w:jc w:val="both"/>
        <w:rPr>
          <w:rFonts w:ascii="Arial" w:hAnsi="Arial" w:cs="Arial"/>
          <w:b/>
          <w:bCs/>
          <w:color w:val="4472C4" w:themeColor="accent1"/>
        </w:rPr>
      </w:pPr>
      <w:r w:rsidRPr="00604036">
        <w:rPr>
          <w:rFonts w:ascii="Arial" w:hAnsi="Arial" w:cs="Arial"/>
          <w:b/>
          <w:bCs/>
          <w:color w:val="4472C4" w:themeColor="accent1"/>
        </w:rPr>
        <w:t>Table of Contents</w:t>
      </w:r>
    </w:p>
    <w:p w14:paraId="76E5E756" w14:textId="77777777" w:rsidR="00604036" w:rsidRPr="00604036" w:rsidRDefault="00604036" w:rsidP="00604036">
      <w:pPr>
        <w:numPr>
          <w:ilvl w:val="0"/>
          <w:numId w:val="2"/>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The table of contents should be left aligned each chapter should be listed with the number of the page it starts on.</w:t>
      </w:r>
    </w:p>
    <w:p w14:paraId="09E410BE" w14:textId="77777777" w:rsidR="00F2610F" w:rsidRPr="003F0569" w:rsidRDefault="00F2610F" w:rsidP="00F2610F">
      <w:pPr>
        <w:tabs>
          <w:tab w:val="left" w:pos="360"/>
        </w:tabs>
        <w:spacing w:after="0" w:line="360" w:lineRule="auto"/>
        <w:jc w:val="both"/>
        <w:rPr>
          <w:rFonts w:ascii="Arial" w:hAnsi="Arial" w:cs="Arial"/>
          <w:color w:val="4472C4" w:themeColor="accent1"/>
        </w:rPr>
      </w:pPr>
    </w:p>
    <w:p w14:paraId="0D62F65C" w14:textId="77777777" w:rsidR="00F2610F" w:rsidRPr="00832DFC" w:rsidRDefault="00F2610F" w:rsidP="00F2610F">
      <w:pPr>
        <w:tabs>
          <w:tab w:val="left" w:pos="360"/>
        </w:tabs>
        <w:spacing w:after="0" w:line="360" w:lineRule="auto"/>
        <w:jc w:val="center"/>
        <w:rPr>
          <w:rFonts w:ascii="Arial" w:hAnsi="Arial" w:cs="Arial"/>
          <w:b/>
          <w:color w:val="0070C0"/>
          <w:sz w:val="24"/>
        </w:rPr>
      </w:pPr>
      <w:r>
        <w:rPr>
          <w:rFonts w:ascii="Arial" w:hAnsi="Arial" w:cs="Arial"/>
          <w:b/>
          <w:color w:val="0070C0"/>
          <w:sz w:val="24"/>
          <w:highlight w:val="yellow"/>
        </w:rPr>
        <w:t>THIS IS AN INSTRUCTIONAL PAGE.</w:t>
      </w:r>
      <w:r w:rsidRPr="00832DFC">
        <w:rPr>
          <w:rFonts w:ascii="Arial" w:hAnsi="Arial" w:cs="Arial"/>
          <w:b/>
          <w:color w:val="0070C0"/>
          <w:sz w:val="24"/>
          <w:highlight w:val="yellow"/>
        </w:rPr>
        <w:t>DELETE BEFORE SUBMISSION</w:t>
      </w:r>
      <w:r>
        <w:rPr>
          <w:rFonts w:ascii="Arial" w:hAnsi="Arial" w:cs="Arial"/>
          <w:b/>
          <w:color w:val="0070C0"/>
          <w:sz w:val="24"/>
        </w:rPr>
        <w:t>.</w:t>
      </w:r>
    </w:p>
    <w:sdt>
      <w:sdtPr>
        <w:rPr>
          <w:rFonts w:ascii="Arial" w:hAnsi="Arial" w:cs="Arial" w:hint="eastAsia"/>
          <w:color w:val="000000" w:themeColor="text1"/>
          <w:lang w:eastAsia="zh-CN"/>
        </w:rPr>
        <w:id w:val="-825279651"/>
        <w:placeholder>
          <w:docPart w:val="A07951EE0ACF3E4DA2D8B32F379AFD16"/>
        </w:placeholder>
        <w:text/>
      </w:sdtPr>
      <w:sdtContent>
        <w:p w14:paraId="0D24BEE1" w14:textId="0269BA48" w:rsidR="00834758" w:rsidRPr="00396DE6" w:rsidRDefault="00396DE6" w:rsidP="00834758">
          <w:pPr>
            <w:tabs>
              <w:tab w:val="left" w:pos="360"/>
            </w:tabs>
            <w:spacing w:after="0" w:line="360" w:lineRule="auto"/>
            <w:jc w:val="center"/>
            <w:rPr>
              <w:rFonts w:ascii="Arial" w:hAnsi="Arial" w:cs="Arial"/>
              <w:color w:val="000000" w:themeColor="text1"/>
            </w:rPr>
          </w:pPr>
          <w:r w:rsidRPr="00396DE6">
            <w:rPr>
              <w:rFonts w:ascii="Arial" w:hAnsi="Arial" w:cs="Arial" w:hint="eastAsia"/>
              <w:color w:val="000000" w:themeColor="text1"/>
              <w:lang w:eastAsia="zh-CN"/>
            </w:rPr>
            <w:t>V</w:t>
          </w:r>
          <w:r w:rsidRPr="00396DE6">
            <w:rPr>
              <w:rFonts w:ascii="Arial" w:hAnsi="Arial" w:cs="Arial"/>
              <w:color w:val="000000" w:themeColor="text1"/>
              <w:lang w:eastAsia="zh-CN"/>
            </w:rPr>
            <w:t>ERSE INTO VISION</w:t>
          </w:r>
          <w:r w:rsidRPr="00396DE6">
            <w:rPr>
              <w:rFonts w:ascii="Arial" w:hAnsi="Arial" w:cs="Arial" w:hint="eastAsia"/>
              <w:color w:val="000000" w:themeColor="text1"/>
              <w:lang w:eastAsia="zh-CN"/>
            </w:rPr>
            <w:t xml:space="preserve"> </w:t>
          </w:r>
          <w:r w:rsidRPr="00396DE6">
            <w:rPr>
              <w:rFonts w:ascii="Arial" w:hAnsi="Arial" w:cs="Arial" w:hint="eastAsia"/>
              <w:color w:val="000000" w:themeColor="text1"/>
              <w:lang w:eastAsia="zh-CN"/>
            </w:rPr>
            <w:t>“化诗入画”</w:t>
          </w:r>
          <w:r w:rsidRPr="00396DE6">
            <w:rPr>
              <w:rFonts w:ascii="Arial" w:hAnsi="Arial" w:cs="Arial"/>
              <w:color w:val="000000" w:themeColor="text1"/>
              <w:lang w:eastAsia="zh-CN"/>
            </w:rPr>
            <w:t xml:space="preserve"> -</w:t>
          </w:r>
          <w:r w:rsidRPr="00396DE6">
            <w:rPr>
              <w:rFonts w:ascii="Arial" w:hAnsi="Arial" w:cs="Arial" w:hint="eastAsia"/>
              <w:color w:val="000000" w:themeColor="text1"/>
              <w:lang w:eastAsia="zh-CN"/>
            </w:rPr>
            <w:t xml:space="preserve"> </w:t>
          </w:r>
          <w:r w:rsidRPr="00396DE6">
            <w:rPr>
              <w:rFonts w:ascii="Arial" w:hAnsi="Arial" w:cs="Arial"/>
              <w:color w:val="000000" w:themeColor="text1"/>
              <w:lang w:eastAsia="zh-CN"/>
            </w:rPr>
            <w:t>AI TOOL TO VISUALIZE ANCIENT CHINESE POEM: THE IMPLEMENTATION AND THE DISCUSSION OF AI ART</w:t>
          </w:r>
        </w:p>
      </w:sdtContent>
    </w:sdt>
    <w:p w14:paraId="7DE96256" w14:textId="77777777" w:rsidR="00F2610F" w:rsidRPr="00E539A5" w:rsidRDefault="00F2610F" w:rsidP="00F2610F">
      <w:pPr>
        <w:tabs>
          <w:tab w:val="left" w:pos="360"/>
        </w:tabs>
        <w:spacing w:after="0" w:line="360" w:lineRule="auto"/>
        <w:jc w:val="both"/>
        <w:rPr>
          <w:rFonts w:ascii="Arial" w:hAnsi="Arial" w:cs="Arial"/>
        </w:rPr>
      </w:pPr>
    </w:p>
    <w:p w14:paraId="7D6E7978" w14:textId="77777777" w:rsidR="00F2610F" w:rsidRPr="00337630" w:rsidRDefault="00F2610F" w:rsidP="00F2610F">
      <w:pPr>
        <w:tabs>
          <w:tab w:val="left" w:pos="360"/>
        </w:tabs>
        <w:spacing w:after="0" w:line="360" w:lineRule="auto"/>
        <w:jc w:val="both"/>
        <w:rPr>
          <w:rFonts w:ascii="Arial" w:hAnsi="Arial" w:cs="Arial"/>
        </w:rPr>
      </w:pPr>
    </w:p>
    <w:p w14:paraId="1236F718" w14:textId="77777777" w:rsidR="00F2610F" w:rsidRPr="00337630" w:rsidRDefault="00F2610F" w:rsidP="00F2610F">
      <w:pPr>
        <w:tabs>
          <w:tab w:val="left" w:pos="360"/>
        </w:tabs>
        <w:spacing w:after="0" w:line="360" w:lineRule="auto"/>
        <w:jc w:val="both"/>
        <w:rPr>
          <w:rFonts w:ascii="Arial" w:hAnsi="Arial" w:cs="Arial"/>
        </w:rPr>
      </w:pPr>
    </w:p>
    <w:p w14:paraId="61B208FE" w14:textId="77777777" w:rsidR="00F2610F" w:rsidRPr="00337630" w:rsidRDefault="00F2610F" w:rsidP="00F2610F">
      <w:pPr>
        <w:tabs>
          <w:tab w:val="left" w:pos="360"/>
        </w:tabs>
        <w:spacing w:after="0" w:line="360" w:lineRule="auto"/>
        <w:jc w:val="both"/>
        <w:rPr>
          <w:rFonts w:ascii="Arial" w:hAnsi="Arial" w:cs="Arial"/>
        </w:rPr>
      </w:pPr>
    </w:p>
    <w:p w14:paraId="3A91C08D" w14:textId="77777777" w:rsidR="00834758" w:rsidRPr="00337630" w:rsidRDefault="00834758" w:rsidP="00834758">
      <w:pPr>
        <w:tabs>
          <w:tab w:val="left" w:pos="360"/>
        </w:tabs>
        <w:spacing w:after="0" w:line="360" w:lineRule="auto"/>
        <w:jc w:val="center"/>
        <w:rPr>
          <w:rFonts w:ascii="Arial" w:hAnsi="Arial" w:cs="Arial"/>
        </w:rPr>
      </w:pPr>
      <w:r w:rsidRPr="00337630">
        <w:rPr>
          <w:rFonts w:ascii="Arial" w:hAnsi="Arial" w:cs="Arial"/>
        </w:rPr>
        <w:t>by</w:t>
      </w:r>
    </w:p>
    <w:p w14:paraId="0494B7EB" w14:textId="30831C71" w:rsidR="00834758" w:rsidRPr="00396DE6" w:rsidRDefault="00000000" w:rsidP="00834758">
      <w:pPr>
        <w:tabs>
          <w:tab w:val="left" w:pos="360"/>
        </w:tabs>
        <w:spacing w:after="0" w:line="360" w:lineRule="auto"/>
        <w:jc w:val="center"/>
        <w:rPr>
          <w:rFonts w:ascii="Arial" w:hAnsi="Arial" w:cs="Arial"/>
          <w:color w:val="000000" w:themeColor="text1"/>
        </w:rPr>
      </w:pPr>
      <w:sdt>
        <w:sdtPr>
          <w:rPr>
            <w:rFonts w:ascii="Arial" w:hAnsi="Arial" w:cs="Arial" w:hint="eastAsia"/>
            <w:color w:val="000000" w:themeColor="text1"/>
            <w:lang w:eastAsia="zh-CN"/>
          </w:rPr>
          <w:id w:val="6020637"/>
          <w:placeholder>
            <w:docPart w:val="D653CEE9BC658349BB768BBB61601D1F"/>
          </w:placeholder>
          <w:text/>
        </w:sdtPr>
        <w:sdtContent>
          <w:r w:rsidR="00396DE6" w:rsidRPr="00396DE6">
            <w:rPr>
              <w:rFonts w:ascii="Arial" w:hAnsi="Arial" w:cs="Arial" w:hint="eastAsia"/>
              <w:color w:val="000000" w:themeColor="text1"/>
              <w:lang w:eastAsia="zh-CN"/>
            </w:rPr>
            <w:t>Y</w:t>
          </w:r>
          <w:r w:rsidR="00396DE6" w:rsidRPr="00396DE6">
            <w:rPr>
              <w:rFonts w:ascii="Arial" w:hAnsi="Arial" w:cs="Arial"/>
              <w:color w:val="000000" w:themeColor="text1"/>
            </w:rPr>
            <w:t>antao Mei</w:t>
          </w:r>
        </w:sdtContent>
      </w:sdt>
    </w:p>
    <w:p w14:paraId="58606BEA" w14:textId="77777777" w:rsidR="00834758" w:rsidRPr="00337630" w:rsidRDefault="00834758" w:rsidP="00834758">
      <w:pPr>
        <w:tabs>
          <w:tab w:val="left" w:pos="360"/>
        </w:tabs>
        <w:spacing w:after="0" w:line="360" w:lineRule="auto"/>
        <w:jc w:val="center"/>
        <w:rPr>
          <w:rFonts w:ascii="Arial" w:hAnsi="Arial" w:cs="Arial"/>
        </w:rPr>
      </w:pPr>
    </w:p>
    <w:p w14:paraId="0618DD08" w14:textId="77777777" w:rsidR="00834758" w:rsidRPr="00337630" w:rsidRDefault="00834758" w:rsidP="00834758">
      <w:pPr>
        <w:tabs>
          <w:tab w:val="left" w:pos="360"/>
        </w:tabs>
        <w:spacing w:after="0" w:line="360" w:lineRule="auto"/>
        <w:jc w:val="center"/>
        <w:rPr>
          <w:rFonts w:ascii="Arial" w:hAnsi="Arial" w:cs="Arial"/>
        </w:rPr>
      </w:pPr>
      <w:r w:rsidRPr="00337630">
        <w:rPr>
          <w:rFonts w:ascii="Arial" w:hAnsi="Arial" w:cs="Arial"/>
        </w:rPr>
        <w:t>Signature Work Product, in partial fulfilment of the Duke Kunshan University Undergraduate Degree Program</w:t>
      </w:r>
    </w:p>
    <w:p w14:paraId="02E43A67" w14:textId="77777777" w:rsidR="00834758" w:rsidRPr="00337630" w:rsidRDefault="00834758" w:rsidP="00834758">
      <w:pPr>
        <w:tabs>
          <w:tab w:val="left" w:pos="360"/>
        </w:tabs>
        <w:spacing w:after="0" w:line="360" w:lineRule="auto"/>
        <w:jc w:val="center"/>
        <w:rPr>
          <w:rFonts w:ascii="Arial" w:hAnsi="Arial" w:cs="Arial"/>
        </w:rPr>
      </w:pPr>
    </w:p>
    <w:p w14:paraId="08A12144" w14:textId="77777777" w:rsidR="00834758" w:rsidRPr="00337630" w:rsidRDefault="00834758" w:rsidP="00834758">
      <w:pPr>
        <w:tabs>
          <w:tab w:val="left" w:pos="360"/>
        </w:tabs>
        <w:spacing w:after="0" w:line="360" w:lineRule="auto"/>
        <w:jc w:val="center"/>
        <w:rPr>
          <w:rFonts w:ascii="Arial" w:hAnsi="Arial" w:cs="Arial"/>
        </w:rPr>
      </w:pPr>
    </w:p>
    <w:p w14:paraId="2885E8C0" w14:textId="77777777" w:rsidR="00834758" w:rsidRPr="00337630" w:rsidRDefault="00834758" w:rsidP="00834758">
      <w:pPr>
        <w:tabs>
          <w:tab w:val="left" w:pos="360"/>
        </w:tabs>
        <w:spacing w:after="0" w:line="360" w:lineRule="auto"/>
        <w:jc w:val="center"/>
        <w:rPr>
          <w:rFonts w:ascii="Arial" w:hAnsi="Arial" w:cs="Arial"/>
        </w:rPr>
      </w:pPr>
    </w:p>
    <w:p w14:paraId="343EDD51" w14:textId="77777777" w:rsidR="00834758" w:rsidRPr="00337630" w:rsidRDefault="00834758" w:rsidP="00834758">
      <w:pPr>
        <w:tabs>
          <w:tab w:val="left" w:pos="360"/>
        </w:tabs>
        <w:spacing w:after="0" w:line="360" w:lineRule="auto"/>
        <w:jc w:val="center"/>
        <w:rPr>
          <w:rFonts w:ascii="Arial" w:hAnsi="Arial" w:cs="Arial"/>
        </w:rPr>
      </w:pPr>
    </w:p>
    <w:sdt>
      <w:sdtPr>
        <w:rPr>
          <w:rFonts w:ascii="Arial" w:hAnsi="Arial" w:cs="Arial"/>
          <w:color w:val="000000" w:themeColor="text1"/>
        </w:rPr>
        <w:id w:val="-853496307"/>
        <w:placeholder>
          <w:docPart w:val="D653CEE9BC658349BB768BBB61601D1F"/>
        </w:placeholder>
        <w:text/>
      </w:sdtPr>
      <w:sdtContent>
        <w:p w14:paraId="6ABD3345" w14:textId="7A104181" w:rsidR="00834758" w:rsidRPr="00396DE6" w:rsidRDefault="00396DE6" w:rsidP="00834758">
          <w:pPr>
            <w:tabs>
              <w:tab w:val="left" w:pos="360"/>
            </w:tabs>
            <w:spacing w:after="0" w:line="360" w:lineRule="auto"/>
            <w:jc w:val="center"/>
            <w:rPr>
              <w:rFonts w:ascii="Arial" w:hAnsi="Arial" w:cs="Arial"/>
              <w:i/>
              <w:color w:val="000000" w:themeColor="text1"/>
            </w:rPr>
          </w:pPr>
          <w:r w:rsidRPr="00396DE6">
            <w:rPr>
              <w:rFonts w:ascii="Arial" w:hAnsi="Arial" w:cs="Arial"/>
              <w:color w:val="000000" w:themeColor="text1"/>
            </w:rPr>
            <w:t>March 7th, 2024</w:t>
          </w:r>
        </w:p>
      </w:sdtContent>
    </w:sdt>
    <w:p w14:paraId="7764C128" w14:textId="77777777" w:rsidR="00834758" w:rsidRPr="00337630" w:rsidRDefault="00834758" w:rsidP="00834758">
      <w:pPr>
        <w:tabs>
          <w:tab w:val="left" w:pos="360"/>
        </w:tabs>
        <w:spacing w:after="0" w:line="360" w:lineRule="auto"/>
        <w:jc w:val="center"/>
        <w:rPr>
          <w:rFonts w:ascii="Arial" w:hAnsi="Arial" w:cs="Arial"/>
        </w:rPr>
      </w:pPr>
    </w:p>
    <w:p w14:paraId="6F531104" w14:textId="77777777" w:rsidR="00834758" w:rsidRPr="00337630" w:rsidRDefault="00834758" w:rsidP="00834758">
      <w:pPr>
        <w:tabs>
          <w:tab w:val="left" w:pos="360"/>
        </w:tabs>
        <w:spacing w:after="0" w:line="360" w:lineRule="auto"/>
        <w:jc w:val="center"/>
        <w:rPr>
          <w:rFonts w:ascii="Arial" w:hAnsi="Arial" w:cs="Arial"/>
        </w:rPr>
      </w:pPr>
    </w:p>
    <w:p w14:paraId="60C0BF76" w14:textId="77777777" w:rsidR="00834758" w:rsidRPr="00337630" w:rsidRDefault="00834758" w:rsidP="00834758">
      <w:pPr>
        <w:tabs>
          <w:tab w:val="left" w:pos="360"/>
        </w:tabs>
        <w:spacing w:after="0" w:line="360" w:lineRule="auto"/>
        <w:jc w:val="center"/>
        <w:rPr>
          <w:rFonts w:ascii="Arial" w:hAnsi="Arial" w:cs="Arial"/>
        </w:rPr>
      </w:pPr>
    </w:p>
    <w:p w14:paraId="5D7DF931" w14:textId="77777777" w:rsidR="00834758" w:rsidRPr="00337630" w:rsidRDefault="00834758" w:rsidP="00834758">
      <w:pPr>
        <w:tabs>
          <w:tab w:val="left" w:pos="360"/>
        </w:tabs>
        <w:spacing w:after="0" w:line="360" w:lineRule="auto"/>
        <w:jc w:val="center"/>
        <w:rPr>
          <w:rFonts w:ascii="Arial" w:hAnsi="Arial" w:cs="Arial"/>
        </w:rPr>
      </w:pPr>
    </w:p>
    <w:p w14:paraId="44CDB926" w14:textId="77777777" w:rsidR="00834758" w:rsidRPr="00337630" w:rsidRDefault="00834758" w:rsidP="00834758">
      <w:pPr>
        <w:tabs>
          <w:tab w:val="left" w:pos="360"/>
        </w:tabs>
        <w:spacing w:after="0" w:line="360" w:lineRule="auto"/>
        <w:jc w:val="center"/>
        <w:rPr>
          <w:rFonts w:ascii="Arial" w:hAnsi="Arial" w:cs="Arial"/>
        </w:rPr>
      </w:pPr>
      <w:r w:rsidRPr="00337630">
        <w:rPr>
          <w:rFonts w:ascii="Arial" w:hAnsi="Arial" w:cs="Arial"/>
        </w:rPr>
        <w:t>Signature Work Program</w:t>
      </w:r>
    </w:p>
    <w:p w14:paraId="2344B34F" w14:textId="77777777" w:rsidR="00834758" w:rsidRPr="00337630" w:rsidRDefault="00834758" w:rsidP="00834758">
      <w:pPr>
        <w:tabs>
          <w:tab w:val="left" w:pos="360"/>
        </w:tabs>
        <w:spacing w:after="0" w:line="360" w:lineRule="auto"/>
        <w:jc w:val="center"/>
        <w:rPr>
          <w:rFonts w:ascii="Arial" w:hAnsi="Arial" w:cs="Arial"/>
        </w:rPr>
      </w:pPr>
      <w:r w:rsidRPr="00337630">
        <w:rPr>
          <w:rFonts w:ascii="Arial" w:hAnsi="Arial" w:cs="Arial"/>
        </w:rPr>
        <w:t>Duke Kunshan University</w:t>
      </w:r>
    </w:p>
    <w:p w14:paraId="1D9FA2A3" w14:textId="77777777" w:rsidR="00834758" w:rsidRPr="00337630" w:rsidRDefault="00834758" w:rsidP="00834758">
      <w:pPr>
        <w:tabs>
          <w:tab w:val="left" w:pos="360"/>
        </w:tabs>
        <w:spacing w:after="0" w:line="360" w:lineRule="auto"/>
        <w:jc w:val="center"/>
        <w:rPr>
          <w:rFonts w:ascii="Arial" w:hAnsi="Arial" w:cs="Arial"/>
        </w:rPr>
      </w:pPr>
    </w:p>
    <w:p w14:paraId="102EFEE4" w14:textId="77777777" w:rsidR="00834758" w:rsidRPr="00337630" w:rsidRDefault="00834758" w:rsidP="00834758">
      <w:pPr>
        <w:tabs>
          <w:tab w:val="left" w:pos="360"/>
        </w:tabs>
        <w:spacing w:after="0" w:line="360" w:lineRule="auto"/>
        <w:jc w:val="center"/>
        <w:rPr>
          <w:rFonts w:ascii="Arial" w:hAnsi="Arial" w:cs="Arial"/>
        </w:rPr>
      </w:pPr>
    </w:p>
    <w:p w14:paraId="75F522BA" w14:textId="77777777" w:rsidR="00834758" w:rsidRPr="00337630" w:rsidRDefault="00834758" w:rsidP="00834758">
      <w:pPr>
        <w:tabs>
          <w:tab w:val="left" w:pos="360"/>
        </w:tabs>
        <w:spacing w:after="0" w:line="360" w:lineRule="auto"/>
        <w:jc w:val="center"/>
        <w:rPr>
          <w:rFonts w:ascii="Arial" w:hAnsi="Arial" w:cs="Arial"/>
        </w:rPr>
      </w:pPr>
    </w:p>
    <w:p w14:paraId="584238B9" w14:textId="77777777" w:rsidR="00834758" w:rsidRPr="00337630" w:rsidRDefault="00834758" w:rsidP="00834758">
      <w:pPr>
        <w:tabs>
          <w:tab w:val="left" w:pos="360"/>
        </w:tabs>
        <w:spacing w:after="0" w:line="360" w:lineRule="auto"/>
        <w:jc w:val="both"/>
        <w:rPr>
          <w:rFonts w:ascii="Arial" w:hAnsi="Arial" w:cs="Arial"/>
        </w:rPr>
      </w:pPr>
      <w:r w:rsidRPr="00337630">
        <w:rPr>
          <w:rFonts w:ascii="Arial" w:hAnsi="Arial" w:cs="Arial"/>
        </w:rPr>
        <w:t xml:space="preserve"> APPROVALS</w:t>
      </w:r>
    </w:p>
    <w:p w14:paraId="7F86F47C" w14:textId="77777777" w:rsidR="00834758" w:rsidRPr="00337630" w:rsidRDefault="00834758" w:rsidP="00834758">
      <w:pPr>
        <w:tabs>
          <w:tab w:val="left" w:pos="360"/>
        </w:tabs>
        <w:spacing w:after="0" w:line="360" w:lineRule="auto"/>
        <w:jc w:val="both"/>
        <w:rPr>
          <w:rFonts w:ascii="Arial" w:hAnsi="Arial" w:cs="Arial"/>
        </w:rPr>
      </w:pPr>
    </w:p>
    <w:p w14:paraId="775E2CBC" w14:textId="77777777" w:rsidR="00834758" w:rsidRPr="00337630" w:rsidRDefault="00834758" w:rsidP="00834758">
      <w:pPr>
        <w:tabs>
          <w:tab w:val="left" w:pos="360"/>
        </w:tabs>
        <w:spacing w:after="0" w:line="360" w:lineRule="auto"/>
        <w:jc w:val="both"/>
        <w:rPr>
          <w:rFonts w:ascii="Arial" w:hAnsi="Arial" w:cs="Arial"/>
        </w:rPr>
      </w:pPr>
      <w:r w:rsidRPr="00337630">
        <w:rPr>
          <w:rFonts w:ascii="Arial" w:hAnsi="Arial" w:cs="Arial"/>
        </w:rPr>
        <w:t xml:space="preserve"> ___________________________________________________________ </w:t>
      </w:r>
    </w:p>
    <w:p w14:paraId="72E71384" w14:textId="3F89CA67" w:rsidR="00834758" w:rsidRPr="00337630" w:rsidRDefault="00834758" w:rsidP="00834758">
      <w:pPr>
        <w:tabs>
          <w:tab w:val="left" w:pos="360"/>
        </w:tabs>
        <w:spacing w:after="0" w:line="360" w:lineRule="auto"/>
        <w:jc w:val="both"/>
        <w:rPr>
          <w:rFonts w:ascii="Arial" w:hAnsi="Arial" w:cs="Arial"/>
          <w:i/>
          <w:iCs/>
        </w:rPr>
      </w:pPr>
      <w:r w:rsidRPr="00337630">
        <w:rPr>
          <w:rFonts w:ascii="Arial" w:hAnsi="Arial" w:cs="Arial"/>
          <w:i/>
          <w:iCs/>
          <w:color w:val="000000" w:themeColor="text1"/>
        </w:rPr>
        <w:t xml:space="preserve">Mentor: </w:t>
      </w:r>
      <w:r w:rsidR="00396DE6">
        <w:rPr>
          <w:rFonts w:ascii="Arial" w:hAnsi="Arial" w:cs="Arial"/>
          <w:i/>
          <w:iCs/>
          <w:color w:val="FF0000"/>
        </w:rPr>
        <w:t>Benjamin Bacon</w:t>
      </w:r>
      <w:r w:rsidRPr="00337630">
        <w:rPr>
          <w:rFonts w:ascii="Arial" w:hAnsi="Arial" w:cs="Arial"/>
          <w:i/>
          <w:iCs/>
          <w:color w:val="FF0000"/>
        </w:rPr>
        <w:t>,</w:t>
      </w:r>
      <w:r w:rsidRPr="00337630">
        <w:rPr>
          <w:rFonts w:ascii="Arial" w:hAnsi="Arial" w:cs="Arial"/>
          <w:i/>
          <w:iCs/>
          <w:color w:val="FF0000"/>
        </w:rPr>
        <w:t xml:space="preserve"> </w:t>
      </w:r>
      <w:proofErr w:type="gramStart"/>
      <w:r w:rsidR="00396DE6">
        <w:rPr>
          <w:rFonts w:ascii="Arial" w:hAnsi="Arial" w:cs="Arial"/>
          <w:i/>
          <w:iCs/>
          <w:color w:val="FF0000"/>
        </w:rPr>
        <w:t>Art</w:t>
      </w:r>
      <w:proofErr w:type="gramEnd"/>
      <w:r w:rsidR="00396DE6">
        <w:rPr>
          <w:rFonts w:ascii="Arial" w:hAnsi="Arial" w:cs="Arial"/>
          <w:i/>
          <w:iCs/>
          <w:color w:val="FF0000"/>
        </w:rPr>
        <w:t xml:space="preserve"> and Humanity</w:t>
      </w:r>
      <w:r w:rsidRPr="00337630">
        <w:rPr>
          <w:rFonts w:ascii="Arial" w:hAnsi="Arial" w:cs="Arial"/>
          <w:i/>
          <w:iCs/>
          <w:color w:val="FF0000"/>
        </w:rPr>
        <w:t xml:space="preserve"> </w:t>
      </w:r>
    </w:p>
    <w:p w14:paraId="25E4AC76" w14:textId="77777777" w:rsidR="00834758" w:rsidRPr="00337630" w:rsidRDefault="00834758" w:rsidP="00834758">
      <w:pPr>
        <w:tabs>
          <w:tab w:val="left" w:pos="360"/>
        </w:tabs>
        <w:spacing w:after="0" w:line="360" w:lineRule="auto"/>
        <w:jc w:val="both"/>
        <w:rPr>
          <w:rFonts w:ascii="Arial" w:hAnsi="Arial" w:cs="Arial"/>
        </w:rPr>
      </w:pPr>
      <w:r w:rsidRPr="00337630">
        <w:rPr>
          <w:rFonts w:ascii="Arial" w:hAnsi="Arial" w:cs="Arial"/>
        </w:rPr>
        <w:t xml:space="preserve">  </w:t>
      </w:r>
    </w:p>
    <w:p w14:paraId="50B8E7EF" w14:textId="77777777" w:rsidR="00834758" w:rsidRPr="00337630" w:rsidRDefault="00834758" w:rsidP="00834758">
      <w:pPr>
        <w:tabs>
          <w:tab w:val="left" w:pos="360"/>
        </w:tabs>
        <w:spacing w:after="0" w:line="360" w:lineRule="auto"/>
        <w:jc w:val="both"/>
        <w:rPr>
          <w:rFonts w:ascii="Arial" w:hAnsi="Arial" w:cs="Arial"/>
        </w:rPr>
      </w:pPr>
      <w:r w:rsidRPr="00337630">
        <w:rPr>
          <w:rFonts w:ascii="Arial" w:hAnsi="Arial" w:cs="Arial"/>
        </w:rPr>
        <w:t xml:space="preserve">________________________________________________ </w:t>
      </w:r>
    </w:p>
    <w:p w14:paraId="60A69716" w14:textId="77777777" w:rsidR="00834758" w:rsidRPr="00337630" w:rsidRDefault="00834758" w:rsidP="00834758">
      <w:pPr>
        <w:tabs>
          <w:tab w:val="left" w:pos="360"/>
        </w:tabs>
        <w:spacing w:after="0" w:line="360" w:lineRule="auto"/>
        <w:jc w:val="both"/>
        <w:rPr>
          <w:rFonts w:ascii="Arial" w:hAnsi="Arial" w:cs="Arial"/>
        </w:rPr>
      </w:pPr>
      <w:r w:rsidRPr="00337630">
        <w:rPr>
          <w:rFonts w:ascii="Arial" w:hAnsi="Arial" w:cs="Arial"/>
        </w:rPr>
        <w:t>Marcia B. France, Dean of Undergraduate Studies</w:t>
      </w:r>
    </w:p>
    <w:p w14:paraId="325AC0AC" w14:textId="77777777" w:rsidR="00F2610F" w:rsidRPr="00E539A5" w:rsidRDefault="00F2610F" w:rsidP="00F2610F">
      <w:pPr>
        <w:tabs>
          <w:tab w:val="left" w:pos="360"/>
        </w:tabs>
        <w:spacing w:after="0" w:line="360" w:lineRule="auto"/>
        <w:jc w:val="both"/>
        <w:rPr>
          <w:rFonts w:ascii="Arial" w:hAnsi="Arial" w:cs="Arial"/>
        </w:rPr>
      </w:pPr>
    </w:p>
    <w:p w14:paraId="5E9E58E7" w14:textId="77777777" w:rsidR="00F2610F" w:rsidRPr="00D22221" w:rsidRDefault="00F2610F" w:rsidP="00F2610F">
      <w:pPr>
        <w:tabs>
          <w:tab w:val="left" w:pos="360"/>
        </w:tabs>
        <w:spacing w:after="0" w:line="360" w:lineRule="auto"/>
        <w:jc w:val="both"/>
        <w:rPr>
          <w:rFonts w:ascii="Arial" w:hAnsi="Arial" w:cs="Arial"/>
        </w:rPr>
      </w:pPr>
    </w:p>
    <w:p w14:paraId="0F4B9773" w14:textId="77777777" w:rsidR="00D22221" w:rsidRPr="00D22221" w:rsidRDefault="00D22221" w:rsidP="00D22221">
      <w:pPr>
        <w:tabs>
          <w:tab w:val="left" w:pos="360"/>
        </w:tabs>
        <w:spacing w:after="0" w:line="360" w:lineRule="auto"/>
        <w:jc w:val="center"/>
        <w:rPr>
          <w:rFonts w:ascii="Arial" w:hAnsi="Arial" w:cs="Arial"/>
          <w:b/>
          <w:color w:val="FF0000"/>
        </w:rPr>
      </w:pPr>
      <w:bookmarkStart w:id="0" w:name="_Toc94979097"/>
      <w:bookmarkStart w:id="1" w:name="_Toc96008020"/>
      <w:r w:rsidRPr="00E039ED">
        <w:rPr>
          <w:rStyle w:val="10"/>
          <w:rFonts w:ascii="Arial" w:hAnsi="Arial" w:cs="Arial"/>
          <w:b/>
          <w:color w:val="000000" w:themeColor="text1"/>
          <w:sz w:val="22"/>
          <w:szCs w:val="22"/>
        </w:rPr>
        <w:lastRenderedPageBreak/>
        <w:t>ABSTRACT</w:t>
      </w:r>
      <w:bookmarkEnd w:id="0"/>
      <w:bookmarkEnd w:id="1"/>
      <w:r w:rsidRPr="00E039ED">
        <w:rPr>
          <w:rStyle w:val="10"/>
          <w:rFonts w:ascii="Arial" w:hAnsi="Arial" w:cs="Arial"/>
          <w:b/>
          <w:color w:val="000000" w:themeColor="text1"/>
          <w:sz w:val="22"/>
          <w:szCs w:val="22"/>
        </w:rPr>
        <w:t xml:space="preserve"> </w:t>
      </w:r>
      <w:r w:rsidRPr="00D22221">
        <w:rPr>
          <w:rFonts w:ascii="Arial" w:hAnsi="Arial" w:cs="Arial"/>
          <w:i/>
          <w:color w:val="0070C0"/>
        </w:rPr>
        <w:t>(in English)</w:t>
      </w:r>
    </w:p>
    <w:p w14:paraId="61FDD9FC" w14:textId="77777777" w:rsidR="00D22221" w:rsidRPr="00D22221" w:rsidRDefault="00D22221" w:rsidP="00D22221">
      <w:pPr>
        <w:tabs>
          <w:tab w:val="left" w:pos="360"/>
        </w:tabs>
        <w:spacing w:after="0" w:line="360" w:lineRule="auto"/>
        <w:rPr>
          <w:rFonts w:ascii="Arial" w:hAnsi="Arial" w:cs="Arial"/>
          <w:i/>
          <w:color w:val="0070C0"/>
        </w:rPr>
      </w:pPr>
      <w:r w:rsidRPr="00D22221">
        <w:rPr>
          <w:rFonts w:ascii="Arial" w:hAnsi="Arial" w:cs="Arial"/>
          <w:i/>
          <w:color w:val="0070C0"/>
        </w:rPr>
        <w:t>150–200 words</w:t>
      </w:r>
      <w:r w:rsidRPr="00D22221">
        <w:rPr>
          <w:rFonts w:ascii="Arial" w:hAnsi="Arial" w:cs="Arial"/>
          <w:color w:val="0070C0"/>
        </w:rPr>
        <w:t xml:space="preserve">. </w:t>
      </w:r>
      <w:r w:rsidRPr="00D22221">
        <w:rPr>
          <w:rFonts w:ascii="Arial" w:hAnsi="Arial" w:cs="Arial"/>
          <w:i/>
          <w:color w:val="0070C0"/>
        </w:rPr>
        <w:t>An abstract is a brief statement of the problem or the purpose of the research. It should indicate the theoretical work or experimental plan used, summarize principal findings of the research, and point out major conclusions. Appropriate safety information should be included when applicable. This should be the section you write last to be sure that it accurately reflects the content of the document.</w:t>
      </w:r>
    </w:p>
    <w:p w14:paraId="62A09620" w14:textId="77777777" w:rsidR="00D22221" w:rsidRPr="00D22221" w:rsidRDefault="00D22221" w:rsidP="00D22221">
      <w:pPr>
        <w:tabs>
          <w:tab w:val="left" w:pos="360"/>
        </w:tabs>
        <w:spacing w:after="0" w:line="360" w:lineRule="auto"/>
        <w:rPr>
          <w:rFonts w:ascii="Arial" w:hAnsi="Arial" w:cs="Arial"/>
          <w:b/>
          <w:color w:val="FF0000"/>
        </w:rPr>
      </w:pPr>
    </w:p>
    <w:p w14:paraId="45AC33F3" w14:textId="77777777" w:rsidR="00D22221" w:rsidRPr="00D22221" w:rsidRDefault="00D22221" w:rsidP="00D22221">
      <w:pPr>
        <w:tabs>
          <w:tab w:val="left" w:pos="360"/>
        </w:tabs>
        <w:spacing w:after="0" w:line="360" w:lineRule="auto"/>
        <w:rPr>
          <w:rFonts w:ascii="Arial" w:hAnsi="Arial" w:cs="Arial"/>
          <w:b/>
          <w:color w:val="FF0000"/>
        </w:rPr>
      </w:pPr>
    </w:p>
    <w:p w14:paraId="7A51C173" w14:textId="77777777" w:rsidR="00D22221" w:rsidRPr="00D22221" w:rsidRDefault="00D22221" w:rsidP="00D22221">
      <w:pPr>
        <w:tabs>
          <w:tab w:val="left" w:pos="360"/>
        </w:tabs>
        <w:spacing w:after="0" w:line="360" w:lineRule="auto"/>
        <w:rPr>
          <w:rFonts w:ascii="Arial" w:hAnsi="Arial" w:cs="Arial"/>
          <w:b/>
          <w:color w:val="FF0000"/>
        </w:rPr>
      </w:pPr>
    </w:p>
    <w:p w14:paraId="2D774041" w14:textId="77777777" w:rsidR="00D22221" w:rsidRPr="00D22221" w:rsidRDefault="00D22221" w:rsidP="00D22221">
      <w:pPr>
        <w:tabs>
          <w:tab w:val="left" w:pos="360"/>
        </w:tabs>
        <w:spacing w:after="0" w:line="360" w:lineRule="auto"/>
        <w:rPr>
          <w:rFonts w:ascii="Arial" w:hAnsi="Arial" w:cs="Arial"/>
          <w:b/>
          <w:color w:val="FF0000"/>
        </w:rPr>
      </w:pPr>
    </w:p>
    <w:p w14:paraId="52E8D19B" w14:textId="77777777" w:rsidR="00D22221" w:rsidRPr="00D22221" w:rsidRDefault="00D22221" w:rsidP="00D22221">
      <w:pPr>
        <w:tabs>
          <w:tab w:val="left" w:pos="360"/>
        </w:tabs>
        <w:spacing w:after="0" w:line="360" w:lineRule="auto"/>
        <w:rPr>
          <w:rFonts w:ascii="Arial" w:hAnsi="Arial" w:cs="Arial"/>
          <w:b/>
          <w:color w:val="FF0000"/>
        </w:rPr>
      </w:pPr>
    </w:p>
    <w:p w14:paraId="48BE18E6" w14:textId="77777777" w:rsidR="00D22221" w:rsidRPr="00D22221" w:rsidRDefault="00D22221" w:rsidP="00D22221">
      <w:pPr>
        <w:tabs>
          <w:tab w:val="left" w:pos="360"/>
        </w:tabs>
        <w:spacing w:after="0" w:line="360" w:lineRule="auto"/>
        <w:rPr>
          <w:rFonts w:ascii="Arial" w:hAnsi="Arial" w:cs="Arial"/>
          <w:b/>
          <w:color w:val="FF0000"/>
        </w:rPr>
      </w:pPr>
    </w:p>
    <w:p w14:paraId="3FCE177B" w14:textId="77777777" w:rsidR="00D22221" w:rsidRPr="00D22221" w:rsidRDefault="00D22221" w:rsidP="00D22221">
      <w:pPr>
        <w:tabs>
          <w:tab w:val="left" w:pos="360"/>
        </w:tabs>
        <w:spacing w:after="0" w:line="360" w:lineRule="auto"/>
        <w:rPr>
          <w:rFonts w:ascii="Arial" w:hAnsi="Arial" w:cs="Arial"/>
          <w:b/>
          <w:color w:val="FF0000"/>
        </w:rPr>
      </w:pPr>
    </w:p>
    <w:p w14:paraId="6067A10C" w14:textId="77777777" w:rsidR="00D22221" w:rsidRPr="00D22221" w:rsidRDefault="00D22221" w:rsidP="00D22221">
      <w:pPr>
        <w:tabs>
          <w:tab w:val="left" w:pos="360"/>
        </w:tabs>
        <w:spacing w:after="0" w:line="360" w:lineRule="auto"/>
        <w:rPr>
          <w:rFonts w:ascii="Arial" w:hAnsi="Arial" w:cs="Arial"/>
          <w:b/>
          <w:color w:val="FF0000"/>
        </w:rPr>
      </w:pPr>
    </w:p>
    <w:p w14:paraId="029A41A0" w14:textId="77777777" w:rsidR="00D22221" w:rsidRPr="00D22221" w:rsidRDefault="00D22221" w:rsidP="00D22221">
      <w:pPr>
        <w:tabs>
          <w:tab w:val="left" w:pos="360"/>
        </w:tabs>
        <w:spacing w:after="0" w:line="360" w:lineRule="auto"/>
        <w:rPr>
          <w:rFonts w:ascii="Arial" w:hAnsi="Arial" w:cs="Arial"/>
          <w:b/>
          <w:color w:val="FF0000"/>
        </w:rPr>
      </w:pPr>
    </w:p>
    <w:p w14:paraId="72D438B1" w14:textId="77777777" w:rsidR="00D22221" w:rsidRPr="00D22221" w:rsidRDefault="00D22221" w:rsidP="00D22221">
      <w:pPr>
        <w:tabs>
          <w:tab w:val="left" w:pos="360"/>
        </w:tabs>
        <w:spacing w:after="0" w:line="360" w:lineRule="auto"/>
        <w:rPr>
          <w:rFonts w:ascii="Arial" w:hAnsi="Arial" w:cs="Arial"/>
          <w:b/>
          <w:color w:val="FF0000"/>
        </w:rPr>
      </w:pPr>
    </w:p>
    <w:p w14:paraId="528FC687" w14:textId="77777777" w:rsidR="00D22221" w:rsidRPr="00D22221" w:rsidRDefault="00D22221" w:rsidP="00D22221">
      <w:pPr>
        <w:tabs>
          <w:tab w:val="left" w:pos="360"/>
        </w:tabs>
        <w:spacing w:after="0" w:line="360" w:lineRule="auto"/>
        <w:jc w:val="center"/>
        <w:rPr>
          <w:rFonts w:ascii="Arial" w:hAnsi="Arial" w:cs="Arial"/>
          <w:b/>
          <w:color w:val="FF0000"/>
          <w:lang w:eastAsia="zh-CN"/>
        </w:rPr>
      </w:pPr>
      <w:bookmarkStart w:id="2" w:name="_Toc94979098"/>
      <w:bookmarkStart w:id="3" w:name="_Toc96005622"/>
      <w:bookmarkStart w:id="4" w:name="_Toc96008021"/>
      <w:r w:rsidRPr="00E039ED">
        <w:rPr>
          <w:rStyle w:val="10"/>
          <w:rFonts w:ascii="Arial" w:hAnsi="Arial" w:cs="Arial"/>
          <w:b/>
          <w:color w:val="000000" w:themeColor="text1"/>
          <w:sz w:val="22"/>
          <w:szCs w:val="22"/>
          <w:lang w:eastAsia="zh-CN"/>
        </w:rPr>
        <w:t>ABSTRACT</w:t>
      </w:r>
      <w:bookmarkEnd w:id="2"/>
      <w:bookmarkEnd w:id="3"/>
      <w:bookmarkEnd w:id="4"/>
      <w:r w:rsidRPr="00E039ED">
        <w:rPr>
          <w:rStyle w:val="10"/>
          <w:rFonts w:ascii="Arial" w:hAnsi="Arial" w:cs="Arial"/>
          <w:b/>
          <w:color w:val="000000" w:themeColor="text1"/>
          <w:sz w:val="22"/>
          <w:szCs w:val="22"/>
          <w:lang w:eastAsia="zh-CN"/>
        </w:rPr>
        <w:t xml:space="preserve"> </w:t>
      </w:r>
      <w:r w:rsidRPr="00D22221">
        <w:rPr>
          <w:rFonts w:ascii="Arial" w:hAnsi="Arial" w:cs="Arial"/>
          <w:i/>
          <w:color w:val="0070C0"/>
          <w:lang w:eastAsia="zh-CN"/>
        </w:rPr>
        <w:t>(in Chinese)</w:t>
      </w:r>
    </w:p>
    <w:p w14:paraId="70C00CEB" w14:textId="77777777" w:rsidR="00D22221" w:rsidRPr="00D22221" w:rsidRDefault="00D22221" w:rsidP="00D2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70C0"/>
          <w:lang w:eastAsia="zh-CN"/>
        </w:rPr>
      </w:pPr>
      <w:r w:rsidRPr="00D22221">
        <w:rPr>
          <w:rFonts w:ascii="Arial" w:eastAsia="Times New Roman" w:hAnsi="Arial" w:cs="Arial"/>
          <w:color w:val="0070C0"/>
          <w:lang w:eastAsia="zh-CN"/>
        </w:rPr>
        <w:t xml:space="preserve">150 - 200 </w:t>
      </w:r>
      <w:r w:rsidRPr="00D22221">
        <w:rPr>
          <w:rFonts w:ascii="Arial" w:eastAsia="MS Gothic" w:hAnsi="Arial" w:cs="Arial"/>
          <w:color w:val="0070C0"/>
          <w:lang w:eastAsia="zh-CN"/>
        </w:rPr>
        <w:t>字。摘要是</w:t>
      </w:r>
      <w:r w:rsidRPr="00D22221">
        <w:rPr>
          <w:rFonts w:ascii="Arial" w:eastAsia="Microsoft JhengHei" w:hAnsi="Arial" w:cs="Arial"/>
          <w:color w:val="0070C0"/>
          <w:lang w:eastAsia="zh-CN"/>
        </w:rPr>
        <w:t>对问题或研究目的的简要说明。说明所使用</w:t>
      </w:r>
      <w:r w:rsidRPr="00D22221">
        <w:rPr>
          <w:rFonts w:ascii="Arial" w:eastAsia="MS Gothic" w:hAnsi="Arial" w:cs="Arial"/>
          <w:color w:val="0070C0"/>
          <w:lang w:eastAsia="zh-CN"/>
        </w:rPr>
        <w:t>的理</w:t>
      </w:r>
      <w:r w:rsidRPr="00D22221">
        <w:rPr>
          <w:rFonts w:ascii="Arial" w:eastAsia="Microsoft JhengHei" w:hAnsi="Arial" w:cs="Arial"/>
          <w:color w:val="0070C0"/>
          <w:lang w:eastAsia="zh-CN"/>
        </w:rPr>
        <w:t>论工作或实验计划，总结研究的主要发现，并指出主要结论。适用时应包括适当的安全信息。这应该是您最后编写的部分，以确保它准确反映文档的内容</w:t>
      </w:r>
      <w:r w:rsidRPr="00D22221">
        <w:rPr>
          <w:rFonts w:ascii="Arial" w:eastAsia="MS Mincho" w:hAnsi="Arial" w:cs="Arial"/>
          <w:color w:val="0070C0"/>
          <w:lang w:eastAsia="zh-CN"/>
        </w:rPr>
        <w:t>。</w:t>
      </w:r>
    </w:p>
    <w:p w14:paraId="12BC9872" w14:textId="77777777" w:rsidR="00D22221" w:rsidRPr="00D22221" w:rsidRDefault="00D22221" w:rsidP="00D2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70C0"/>
        </w:rPr>
      </w:pPr>
      <w:r w:rsidRPr="00D22221">
        <w:rPr>
          <w:rFonts w:ascii="Arial" w:eastAsia="Times New Roman" w:hAnsi="Arial" w:cs="Arial"/>
          <w:color w:val="0070C0"/>
        </w:rPr>
        <w:t xml:space="preserve">150 - 200 </w:t>
      </w:r>
      <w:proofErr w:type="spellStart"/>
      <w:r w:rsidRPr="00D22221">
        <w:rPr>
          <w:rFonts w:ascii="Arial" w:eastAsia="Times New Roman" w:hAnsi="Arial" w:cs="Arial"/>
          <w:color w:val="0070C0"/>
        </w:rPr>
        <w:t>Zì</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Zhāiyào</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shi</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duì</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wèntí</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huò</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yánjiū</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mùdì</w:t>
      </w:r>
      <w:proofErr w:type="spellEnd"/>
      <w:r w:rsidRPr="00D22221">
        <w:rPr>
          <w:rFonts w:ascii="Arial" w:eastAsia="Times New Roman" w:hAnsi="Arial" w:cs="Arial"/>
          <w:color w:val="0070C0"/>
        </w:rPr>
        <w:t xml:space="preserve"> de </w:t>
      </w:r>
      <w:proofErr w:type="spellStart"/>
      <w:r w:rsidRPr="00D22221">
        <w:rPr>
          <w:rFonts w:ascii="Arial" w:eastAsia="Times New Roman" w:hAnsi="Arial" w:cs="Arial"/>
          <w:color w:val="0070C0"/>
        </w:rPr>
        <w:t>jiǎnyào</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shuōmíng</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Shuōmíng</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suǒ</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shǐyòng</w:t>
      </w:r>
      <w:proofErr w:type="spellEnd"/>
      <w:r w:rsidRPr="00D22221">
        <w:rPr>
          <w:rFonts w:ascii="Arial" w:eastAsia="Times New Roman" w:hAnsi="Arial" w:cs="Arial"/>
          <w:color w:val="0070C0"/>
        </w:rPr>
        <w:t xml:space="preserve"> de </w:t>
      </w:r>
      <w:proofErr w:type="spellStart"/>
      <w:r w:rsidRPr="00D22221">
        <w:rPr>
          <w:rFonts w:ascii="Arial" w:eastAsia="Times New Roman" w:hAnsi="Arial" w:cs="Arial"/>
          <w:color w:val="0070C0"/>
        </w:rPr>
        <w:t>lǐlùn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gōngzuò</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huò</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shíyàn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jìhuà</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zǒngjié</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yánjiū</w:t>
      </w:r>
      <w:proofErr w:type="spellEnd"/>
      <w:r w:rsidRPr="00D22221">
        <w:rPr>
          <w:rFonts w:ascii="Arial" w:eastAsia="Times New Roman" w:hAnsi="Arial" w:cs="Arial"/>
          <w:color w:val="0070C0"/>
        </w:rPr>
        <w:t xml:space="preserve"> de </w:t>
      </w:r>
      <w:proofErr w:type="spellStart"/>
      <w:r w:rsidRPr="00D22221">
        <w:rPr>
          <w:rFonts w:ascii="Arial" w:eastAsia="Times New Roman" w:hAnsi="Arial" w:cs="Arial"/>
          <w:color w:val="0070C0"/>
        </w:rPr>
        <w:t>zhǔyào</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fāxiàn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bìng</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zhǐchū</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zhǔyào</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jiélùn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Shìyòng</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shí</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yīng</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bāokuò</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shìdàng</w:t>
      </w:r>
      <w:proofErr w:type="spellEnd"/>
      <w:r w:rsidRPr="00D22221">
        <w:rPr>
          <w:rFonts w:ascii="Arial" w:eastAsia="Times New Roman" w:hAnsi="Arial" w:cs="Arial"/>
          <w:color w:val="0070C0"/>
        </w:rPr>
        <w:t xml:space="preserve"> de </w:t>
      </w:r>
      <w:proofErr w:type="spellStart"/>
      <w:r w:rsidRPr="00D22221">
        <w:rPr>
          <w:rFonts w:ascii="Arial" w:eastAsia="Times New Roman" w:hAnsi="Arial" w:cs="Arial"/>
          <w:color w:val="0070C0"/>
        </w:rPr>
        <w:t>ānquán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xìnxī</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Zhè</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yīnggāi</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shì</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nín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zuìhòu</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biānxiě</w:t>
      </w:r>
      <w:proofErr w:type="spellEnd"/>
      <w:r w:rsidRPr="00D22221">
        <w:rPr>
          <w:rFonts w:ascii="Arial" w:eastAsia="Times New Roman" w:hAnsi="Arial" w:cs="Arial"/>
          <w:color w:val="0070C0"/>
        </w:rPr>
        <w:t xml:space="preserve"> de </w:t>
      </w:r>
      <w:proofErr w:type="spellStart"/>
      <w:r w:rsidRPr="00D22221">
        <w:rPr>
          <w:rFonts w:ascii="Arial" w:eastAsia="Times New Roman" w:hAnsi="Arial" w:cs="Arial"/>
          <w:color w:val="0070C0"/>
        </w:rPr>
        <w:t>bùfèn</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yǐ</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quèbǎo</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tā</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zhǔnquè</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fǎnyìng</w:t>
      </w:r>
      <w:proofErr w:type="spellEnd"/>
      <w:r w:rsidRPr="00D22221">
        <w:rPr>
          <w:rFonts w:ascii="Arial" w:eastAsia="Times New Roman" w:hAnsi="Arial" w:cs="Arial"/>
          <w:color w:val="0070C0"/>
        </w:rPr>
        <w:t xml:space="preserve"> </w:t>
      </w:r>
      <w:proofErr w:type="spellStart"/>
      <w:r w:rsidRPr="00D22221">
        <w:rPr>
          <w:rFonts w:ascii="Arial" w:eastAsia="Times New Roman" w:hAnsi="Arial" w:cs="Arial"/>
          <w:color w:val="0070C0"/>
        </w:rPr>
        <w:t>wéndàng</w:t>
      </w:r>
      <w:proofErr w:type="spellEnd"/>
      <w:r w:rsidRPr="00D22221">
        <w:rPr>
          <w:rFonts w:ascii="Arial" w:eastAsia="Times New Roman" w:hAnsi="Arial" w:cs="Arial"/>
          <w:color w:val="0070C0"/>
        </w:rPr>
        <w:t xml:space="preserve"> de </w:t>
      </w:r>
      <w:proofErr w:type="spellStart"/>
      <w:r w:rsidRPr="00D22221">
        <w:rPr>
          <w:rFonts w:ascii="Arial" w:eastAsia="Times New Roman" w:hAnsi="Arial" w:cs="Arial"/>
          <w:color w:val="0070C0"/>
        </w:rPr>
        <w:t>nèiróng</w:t>
      </w:r>
      <w:proofErr w:type="spellEnd"/>
      <w:r w:rsidRPr="00D22221">
        <w:rPr>
          <w:rFonts w:ascii="Arial" w:eastAsia="Times New Roman" w:hAnsi="Arial" w:cs="Arial"/>
          <w:color w:val="0070C0"/>
        </w:rPr>
        <w:t>.</w:t>
      </w:r>
    </w:p>
    <w:p w14:paraId="2CCC2E70" w14:textId="77777777" w:rsidR="00F2610F" w:rsidRPr="00D22221" w:rsidRDefault="00F2610F" w:rsidP="00F2610F">
      <w:pPr>
        <w:tabs>
          <w:tab w:val="left" w:pos="360"/>
        </w:tabs>
        <w:spacing w:after="0" w:line="360" w:lineRule="auto"/>
        <w:rPr>
          <w:rFonts w:ascii="Arial" w:hAnsi="Arial" w:cs="Arial"/>
          <w:b/>
          <w:color w:val="FF0000"/>
        </w:rPr>
      </w:pPr>
    </w:p>
    <w:p w14:paraId="301E52AF" w14:textId="77777777" w:rsidR="00F2610F" w:rsidRPr="00151D81" w:rsidRDefault="00F2610F" w:rsidP="00F2610F">
      <w:pPr>
        <w:tabs>
          <w:tab w:val="left" w:pos="360"/>
        </w:tabs>
        <w:spacing w:after="0" w:line="360" w:lineRule="auto"/>
        <w:rPr>
          <w:rFonts w:ascii="Arial" w:hAnsi="Arial" w:cs="Arial"/>
          <w:b/>
          <w:color w:val="FF0000"/>
        </w:rPr>
      </w:pPr>
    </w:p>
    <w:p w14:paraId="1656CECE" w14:textId="77777777" w:rsidR="00F2610F" w:rsidRPr="00151D81" w:rsidRDefault="00F2610F" w:rsidP="00F2610F">
      <w:pPr>
        <w:tabs>
          <w:tab w:val="left" w:pos="360"/>
        </w:tabs>
        <w:spacing w:after="0" w:line="360" w:lineRule="auto"/>
        <w:rPr>
          <w:rFonts w:ascii="Arial" w:hAnsi="Arial" w:cs="Arial"/>
          <w:b/>
          <w:color w:val="FF0000"/>
        </w:rPr>
      </w:pPr>
    </w:p>
    <w:p w14:paraId="1B487667" w14:textId="77777777" w:rsidR="00F2610F" w:rsidRPr="00151D81" w:rsidRDefault="00F2610F" w:rsidP="00F2610F">
      <w:pPr>
        <w:tabs>
          <w:tab w:val="left" w:pos="360"/>
        </w:tabs>
        <w:spacing w:after="0" w:line="360" w:lineRule="auto"/>
        <w:rPr>
          <w:rFonts w:ascii="Arial" w:hAnsi="Arial" w:cs="Arial"/>
          <w:b/>
          <w:color w:val="FF0000"/>
        </w:rPr>
      </w:pPr>
    </w:p>
    <w:p w14:paraId="45F2FE6C" w14:textId="77777777" w:rsidR="00F2610F" w:rsidRPr="00151D81" w:rsidRDefault="00F2610F" w:rsidP="00F2610F">
      <w:pPr>
        <w:tabs>
          <w:tab w:val="left" w:pos="360"/>
        </w:tabs>
        <w:spacing w:after="0" w:line="360" w:lineRule="auto"/>
        <w:rPr>
          <w:rFonts w:ascii="Arial" w:hAnsi="Arial" w:cs="Arial"/>
          <w:b/>
          <w:color w:val="FF0000"/>
        </w:rPr>
      </w:pPr>
    </w:p>
    <w:p w14:paraId="16174722" w14:textId="77777777" w:rsidR="00F2610F" w:rsidRPr="00151D81" w:rsidRDefault="00F2610F" w:rsidP="00F2610F">
      <w:pPr>
        <w:tabs>
          <w:tab w:val="left" w:pos="360"/>
        </w:tabs>
        <w:spacing w:after="0" w:line="360" w:lineRule="auto"/>
        <w:rPr>
          <w:rFonts w:ascii="Arial" w:hAnsi="Arial" w:cs="Arial"/>
          <w:b/>
          <w:color w:val="FF0000"/>
        </w:rPr>
      </w:pPr>
    </w:p>
    <w:p w14:paraId="1610AB49" w14:textId="77777777" w:rsidR="00F2610F" w:rsidRPr="00E039ED" w:rsidRDefault="00F2610F" w:rsidP="00F2610F">
      <w:pPr>
        <w:pStyle w:val="DNAS"/>
        <w:rPr>
          <w:color w:val="000000" w:themeColor="text1"/>
        </w:rPr>
      </w:pPr>
      <w:bookmarkStart w:id="5" w:name="_Toc96008022"/>
      <w:r w:rsidRPr="00E039ED">
        <w:rPr>
          <w:color w:val="000000" w:themeColor="text1"/>
        </w:rPr>
        <w:lastRenderedPageBreak/>
        <w:t>ACKNOWLEDGEMENTS</w:t>
      </w:r>
      <w:bookmarkEnd w:id="5"/>
    </w:p>
    <w:p w14:paraId="658E4411" w14:textId="77777777" w:rsidR="0047282C" w:rsidRPr="0047282C" w:rsidRDefault="0047282C" w:rsidP="0047282C">
      <w:pPr>
        <w:tabs>
          <w:tab w:val="left" w:pos="360"/>
        </w:tabs>
        <w:spacing w:after="0" w:line="360" w:lineRule="auto"/>
        <w:rPr>
          <w:rFonts w:ascii="Arial" w:hAnsi="Arial" w:cs="Arial"/>
          <w:b/>
          <w:i/>
          <w:color w:val="0070C0"/>
        </w:rPr>
      </w:pPr>
      <w:r w:rsidRPr="0047282C">
        <w:rPr>
          <w:rFonts w:ascii="Arial" w:hAnsi="Arial" w:cs="Arial"/>
          <w:i/>
          <w:color w:val="0070C0"/>
        </w:rPr>
        <w:t>Individuals and organizations who helped with the research project and provided financing are thanked in a paragraph of the thesis. Do not include individual titles in the acknowledgments. However, it is appropriate to state grant numbers and sponsors. Examples include SELF, SRS, SW Grants, and so forth.</w:t>
      </w:r>
    </w:p>
    <w:p w14:paraId="2D78697B" w14:textId="77777777" w:rsidR="00F2610F" w:rsidRPr="002A77D5" w:rsidRDefault="00F2610F" w:rsidP="00F2610F">
      <w:pPr>
        <w:tabs>
          <w:tab w:val="left" w:pos="360"/>
        </w:tabs>
        <w:spacing w:after="0" w:line="360" w:lineRule="auto"/>
        <w:rPr>
          <w:rFonts w:ascii="Arial" w:hAnsi="Arial" w:cs="Arial"/>
          <w:b/>
          <w:color w:val="FF0000"/>
        </w:rPr>
      </w:pPr>
    </w:p>
    <w:p w14:paraId="7F735518" w14:textId="77777777" w:rsidR="00F2610F" w:rsidRPr="002A77D5" w:rsidRDefault="00F2610F" w:rsidP="00F2610F">
      <w:pPr>
        <w:tabs>
          <w:tab w:val="left" w:pos="360"/>
        </w:tabs>
        <w:spacing w:after="0" w:line="360" w:lineRule="auto"/>
        <w:rPr>
          <w:rFonts w:ascii="Arial" w:hAnsi="Arial" w:cs="Arial"/>
          <w:b/>
          <w:color w:val="FF0000"/>
        </w:rPr>
      </w:pPr>
    </w:p>
    <w:p w14:paraId="06946984" w14:textId="77777777" w:rsidR="00F2610F" w:rsidRPr="002A77D5" w:rsidRDefault="00F2610F" w:rsidP="00F2610F">
      <w:pPr>
        <w:tabs>
          <w:tab w:val="left" w:pos="360"/>
        </w:tabs>
        <w:spacing w:after="0" w:line="360" w:lineRule="auto"/>
        <w:rPr>
          <w:rFonts w:ascii="Arial" w:hAnsi="Arial" w:cs="Arial"/>
          <w:b/>
          <w:color w:val="FF0000"/>
        </w:rPr>
      </w:pPr>
    </w:p>
    <w:p w14:paraId="06A0A0BB" w14:textId="77777777" w:rsidR="00F2610F" w:rsidRPr="002A77D5" w:rsidRDefault="00F2610F" w:rsidP="00F2610F">
      <w:pPr>
        <w:tabs>
          <w:tab w:val="left" w:pos="360"/>
        </w:tabs>
        <w:spacing w:after="0" w:line="360" w:lineRule="auto"/>
        <w:rPr>
          <w:rFonts w:ascii="Arial" w:hAnsi="Arial" w:cs="Arial"/>
          <w:b/>
          <w:color w:val="FF0000"/>
        </w:rPr>
      </w:pPr>
    </w:p>
    <w:p w14:paraId="5B42ED1D" w14:textId="77777777" w:rsidR="00F2610F" w:rsidRDefault="00F2610F" w:rsidP="00F2610F">
      <w:pPr>
        <w:tabs>
          <w:tab w:val="left" w:pos="360"/>
        </w:tabs>
        <w:spacing w:after="0" w:line="360" w:lineRule="auto"/>
        <w:rPr>
          <w:rFonts w:ascii="Arial" w:hAnsi="Arial" w:cs="Arial"/>
          <w:b/>
          <w:color w:val="FF0000"/>
        </w:rPr>
      </w:pPr>
    </w:p>
    <w:p w14:paraId="318F60CE" w14:textId="77777777" w:rsidR="00F2610F" w:rsidRDefault="00F2610F" w:rsidP="00F2610F">
      <w:pPr>
        <w:tabs>
          <w:tab w:val="left" w:pos="360"/>
        </w:tabs>
        <w:spacing w:after="0" w:line="360" w:lineRule="auto"/>
        <w:rPr>
          <w:rFonts w:ascii="Arial" w:hAnsi="Arial" w:cs="Arial"/>
          <w:b/>
          <w:color w:val="FF0000"/>
        </w:rPr>
      </w:pPr>
    </w:p>
    <w:p w14:paraId="64818E8F" w14:textId="77777777" w:rsidR="00F2610F" w:rsidRDefault="00F2610F" w:rsidP="00F2610F">
      <w:pPr>
        <w:tabs>
          <w:tab w:val="left" w:pos="360"/>
        </w:tabs>
        <w:spacing w:after="0" w:line="360" w:lineRule="auto"/>
        <w:rPr>
          <w:rFonts w:ascii="Arial" w:hAnsi="Arial" w:cs="Arial"/>
          <w:b/>
          <w:color w:val="FF0000"/>
        </w:rPr>
      </w:pPr>
    </w:p>
    <w:p w14:paraId="5946E7FA" w14:textId="77777777" w:rsidR="00F2610F" w:rsidRDefault="00F2610F" w:rsidP="00F2610F">
      <w:pPr>
        <w:tabs>
          <w:tab w:val="left" w:pos="360"/>
        </w:tabs>
        <w:spacing w:after="0" w:line="360" w:lineRule="auto"/>
        <w:rPr>
          <w:rFonts w:ascii="Arial" w:hAnsi="Arial" w:cs="Arial"/>
          <w:b/>
          <w:color w:val="FF0000"/>
        </w:rPr>
      </w:pPr>
    </w:p>
    <w:p w14:paraId="103E4E78" w14:textId="77777777" w:rsidR="00F2610F" w:rsidRDefault="00F2610F" w:rsidP="00F2610F">
      <w:pPr>
        <w:tabs>
          <w:tab w:val="left" w:pos="360"/>
        </w:tabs>
        <w:spacing w:after="0" w:line="360" w:lineRule="auto"/>
        <w:rPr>
          <w:rFonts w:ascii="Arial" w:hAnsi="Arial" w:cs="Arial"/>
          <w:b/>
          <w:color w:val="FF0000"/>
        </w:rPr>
      </w:pPr>
    </w:p>
    <w:p w14:paraId="4155139B" w14:textId="77777777" w:rsidR="00F2610F" w:rsidRDefault="00F2610F" w:rsidP="00F2610F">
      <w:pPr>
        <w:tabs>
          <w:tab w:val="left" w:pos="360"/>
        </w:tabs>
        <w:spacing w:after="0" w:line="360" w:lineRule="auto"/>
        <w:rPr>
          <w:rFonts w:ascii="Arial" w:hAnsi="Arial" w:cs="Arial"/>
          <w:b/>
          <w:color w:val="FF0000"/>
        </w:rPr>
      </w:pPr>
    </w:p>
    <w:p w14:paraId="77DDFC1E" w14:textId="77777777" w:rsidR="00F2610F" w:rsidRDefault="00F2610F" w:rsidP="00F2610F">
      <w:pPr>
        <w:tabs>
          <w:tab w:val="left" w:pos="360"/>
        </w:tabs>
        <w:spacing w:after="0" w:line="360" w:lineRule="auto"/>
        <w:rPr>
          <w:rFonts w:ascii="Arial" w:hAnsi="Arial" w:cs="Arial"/>
          <w:b/>
          <w:color w:val="FF0000"/>
        </w:rPr>
      </w:pPr>
    </w:p>
    <w:p w14:paraId="1A1E10CC" w14:textId="77777777" w:rsidR="00F2610F" w:rsidRDefault="00F2610F" w:rsidP="00F2610F">
      <w:pPr>
        <w:tabs>
          <w:tab w:val="left" w:pos="360"/>
        </w:tabs>
        <w:spacing w:after="0" w:line="360" w:lineRule="auto"/>
        <w:rPr>
          <w:rFonts w:ascii="Arial" w:hAnsi="Arial" w:cs="Arial"/>
          <w:b/>
          <w:color w:val="FF0000"/>
        </w:rPr>
      </w:pPr>
    </w:p>
    <w:p w14:paraId="0E772C5E" w14:textId="77777777" w:rsidR="00F2610F" w:rsidRDefault="00F2610F" w:rsidP="00F2610F">
      <w:pPr>
        <w:tabs>
          <w:tab w:val="left" w:pos="360"/>
        </w:tabs>
        <w:spacing w:after="0" w:line="360" w:lineRule="auto"/>
        <w:rPr>
          <w:rFonts w:ascii="Arial" w:hAnsi="Arial" w:cs="Arial"/>
          <w:b/>
          <w:color w:val="FF0000"/>
        </w:rPr>
      </w:pPr>
    </w:p>
    <w:p w14:paraId="0CEDC5DA" w14:textId="77777777" w:rsidR="00F2610F" w:rsidRDefault="00F2610F" w:rsidP="00F2610F">
      <w:pPr>
        <w:tabs>
          <w:tab w:val="left" w:pos="360"/>
        </w:tabs>
        <w:spacing w:after="0" w:line="360" w:lineRule="auto"/>
        <w:rPr>
          <w:rFonts w:ascii="Arial" w:hAnsi="Arial" w:cs="Arial"/>
          <w:b/>
          <w:color w:val="FF0000"/>
        </w:rPr>
      </w:pPr>
    </w:p>
    <w:p w14:paraId="18CBFC69" w14:textId="77777777" w:rsidR="00F2610F" w:rsidRDefault="00F2610F" w:rsidP="00F2610F">
      <w:pPr>
        <w:tabs>
          <w:tab w:val="left" w:pos="360"/>
        </w:tabs>
        <w:spacing w:after="0" w:line="360" w:lineRule="auto"/>
        <w:rPr>
          <w:rFonts w:ascii="Arial" w:hAnsi="Arial" w:cs="Arial"/>
          <w:b/>
          <w:color w:val="FF0000"/>
        </w:rPr>
      </w:pPr>
    </w:p>
    <w:p w14:paraId="649F152B" w14:textId="77777777" w:rsidR="00F2610F" w:rsidRDefault="00F2610F" w:rsidP="00F2610F">
      <w:pPr>
        <w:tabs>
          <w:tab w:val="left" w:pos="360"/>
        </w:tabs>
        <w:spacing w:after="0" w:line="360" w:lineRule="auto"/>
        <w:rPr>
          <w:rFonts w:ascii="Arial" w:hAnsi="Arial" w:cs="Arial"/>
          <w:b/>
          <w:color w:val="FF0000"/>
        </w:rPr>
      </w:pPr>
    </w:p>
    <w:p w14:paraId="45FC0855" w14:textId="77777777" w:rsidR="00F2610F" w:rsidRDefault="00F2610F" w:rsidP="00F2610F">
      <w:pPr>
        <w:tabs>
          <w:tab w:val="left" w:pos="360"/>
        </w:tabs>
        <w:spacing w:after="0" w:line="360" w:lineRule="auto"/>
        <w:rPr>
          <w:rFonts w:ascii="Arial" w:hAnsi="Arial" w:cs="Arial"/>
          <w:b/>
          <w:color w:val="FF0000"/>
        </w:rPr>
      </w:pPr>
    </w:p>
    <w:p w14:paraId="70D88C6D" w14:textId="77777777" w:rsidR="00F2610F" w:rsidRDefault="00F2610F" w:rsidP="00F2610F">
      <w:pPr>
        <w:tabs>
          <w:tab w:val="left" w:pos="360"/>
        </w:tabs>
        <w:spacing w:after="0" w:line="360" w:lineRule="auto"/>
        <w:rPr>
          <w:rFonts w:ascii="Arial" w:hAnsi="Arial" w:cs="Arial"/>
          <w:b/>
          <w:color w:val="FF0000"/>
        </w:rPr>
      </w:pPr>
    </w:p>
    <w:p w14:paraId="3E9032D9" w14:textId="77777777" w:rsidR="00F2610F" w:rsidRDefault="00F2610F" w:rsidP="00F2610F">
      <w:pPr>
        <w:tabs>
          <w:tab w:val="left" w:pos="360"/>
        </w:tabs>
        <w:spacing w:after="0" w:line="360" w:lineRule="auto"/>
        <w:rPr>
          <w:rFonts w:ascii="Arial" w:hAnsi="Arial" w:cs="Arial"/>
          <w:b/>
          <w:color w:val="FF0000"/>
        </w:rPr>
      </w:pPr>
    </w:p>
    <w:p w14:paraId="3CFB9569" w14:textId="77777777" w:rsidR="00F2610F" w:rsidRDefault="00F2610F" w:rsidP="00F2610F">
      <w:pPr>
        <w:tabs>
          <w:tab w:val="left" w:pos="360"/>
        </w:tabs>
        <w:spacing w:after="0" w:line="360" w:lineRule="auto"/>
        <w:rPr>
          <w:rFonts w:ascii="Arial" w:hAnsi="Arial" w:cs="Arial"/>
          <w:b/>
          <w:color w:val="FF0000"/>
        </w:rPr>
      </w:pPr>
    </w:p>
    <w:p w14:paraId="1A9FAA2C" w14:textId="77777777" w:rsidR="00F2610F" w:rsidRDefault="00F2610F" w:rsidP="00F2610F">
      <w:pPr>
        <w:tabs>
          <w:tab w:val="left" w:pos="360"/>
        </w:tabs>
        <w:spacing w:after="0" w:line="360" w:lineRule="auto"/>
        <w:rPr>
          <w:rFonts w:ascii="Arial" w:hAnsi="Arial" w:cs="Arial"/>
          <w:b/>
          <w:color w:val="FF0000"/>
        </w:rPr>
      </w:pPr>
    </w:p>
    <w:p w14:paraId="7A502955" w14:textId="77777777" w:rsidR="00F2610F" w:rsidRDefault="00F2610F" w:rsidP="00F2610F">
      <w:pPr>
        <w:tabs>
          <w:tab w:val="left" w:pos="360"/>
        </w:tabs>
        <w:spacing w:after="0" w:line="360" w:lineRule="auto"/>
        <w:rPr>
          <w:rFonts w:ascii="Arial" w:hAnsi="Arial" w:cs="Arial"/>
          <w:b/>
          <w:color w:val="FF0000"/>
        </w:rPr>
      </w:pPr>
    </w:p>
    <w:p w14:paraId="704E896D" w14:textId="77777777" w:rsidR="00F2610F" w:rsidRDefault="00F2610F" w:rsidP="00F2610F">
      <w:pPr>
        <w:tabs>
          <w:tab w:val="left" w:pos="360"/>
        </w:tabs>
        <w:spacing w:after="0" w:line="360" w:lineRule="auto"/>
        <w:rPr>
          <w:rFonts w:ascii="Arial" w:hAnsi="Arial" w:cs="Arial"/>
          <w:b/>
          <w:color w:val="FF0000"/>
        </w:rPr>
      </w:pPr>
    </w:p>
    <w:p w14:paraId="0FFB1C01" w14:textId="77777777" w:rsidR="00F2610F" w:rsidRDefault="00F2610F" w:rsidP="00F2610F">
      <w:pPr>
        <w:tabs>
          <w:tab w:val="left" w:pos="360"/>
        </w:tabs>
        <w:spacing w:after="0" w:line="360" w:lineRule="auto"/>
        <w:rPr>
          <w:rFonts w:ascii="Arial" w:hAnsi="Arial" w:cs="Arial"/>
          <w:b/>
          <w:color w:val="FF0000"/>
        </w:rPr>
      </w:pPr>
    </w:p>
    <w:p w14:paraId="2F6DFA27" w14:textId="77777777" w:rsidR="00F2610F" w:rsidRDefault="00F2610F" w:rsidP="00F2610F">
      <w:pPr>
        <w:tabs>
          <w:tab w:val="left" w:pos="360"/>
        </w:tabs>
        <w:spacing w:after="0" w:line="360" w:lineRule="auto"/>
        <w:rPr>
          <w:rFonts w:ascii="Arial" w:hAnsi="Arial" w:cs="Arial"/>
          <w:b/>
          <w:color w:val="FF0000"/>
        </w:rPr>
      </w:pPr>
    </w:p>
    <w:p w14:paraId="29226EF4" w14:textId="77777777" w:rsidR="00F2610F" w:rsidRDefault="00F2610F" w:rsidP="00F2610F">
      <w:pPr>
        <w:tabs>
          <w:tab w:val="left" w:pos="360"/>
        </w:tabs>
        <w:spacing w:after="0" w:line="360" w:lineRule="auto"/>
        <w:rPr>
          <w:rFonts w:ascii="Arial" w:hAnsi="Arial" w:cs="Arial"/>
          <w:b/>
          <w:color w:val="FF0000"/>
        </w:rPr>
      </w:pPr>
    </w:p>
    <w:p w14:paraId="290756BE" w14:textId="77777777" w:rsidR="00F2610F" w:rsidRDefault="00F2610F" w:rsidP="00F2610F">
      <w:pPr>
        <w:tabs>
          <w:tab w:val="left" w:pos="360"/>
        </w:tabs>
        <w:spacing w:after="0" w:line="360" w:lineRule="auto"/>
        <w:rPr>
          <w:rFonts w:ascii="Arial" w:hAnsi="Arial" w:cs="Arial"/>
          <w:b/>
          <w:color w:val="FF0000"/>
        </w:rPr>
      </w:pPr>
    </w:p>
    <w:p w14:paraId="1997712C" w14:textId="77777777" w:rsidR="00F2610F" w:rsidRDefault="00F2610F" w:rsidP="00F2610F">
      <w:pPr>
        <w:tabs>
          <w:tab w:val="left" w:pos="360"/>
        </w:tabs>
        <w:spacing w:after="0" w:line="360" w:lineRule="auto"/>
        <w:rPr>
          <w:rFonts w:ascii="Arial" w:hAnsi="Arial" w:cs="Arial"/>
          <w:b/>
          <w:color w:val="FF0000"/>
        </w:rPr>
      </w:pPr>
    </w:p>
    <w:p w14:paraId="61DD56A9" w14:textId="77777777" w:rsidR="00F2610F" w:rsidRDefault="00F2610F" w:rsidP="00F2610F">
      <w:pPr>
        <w:tabs>
          <w:tab w:val="left" w:pos="360"/>
        </w:tabs>
        <w:spacing w:after="0" w:line="360" w:lineRule="auto"/>
        <w:rPr>
          <w:rFonts w:ascii="Arial" w:hAnsi="Arial" w:cs="Arial"/>
          <w:b/>
          <w:color w:val="FF0000"/>
        </w:rPr>
      </w:pPr>
    </w:p>
    <w:p w14:paraId="03527BA6" w14:textId="77CBCA69" w:rsidR="00F2610F" w:rsidRPr="00E039ED" w:rsidRDefault="00F2610F" w:rsidP="00F2610F">
      <w:pPr>
        <w:pStyle w:val="DNAS"/>
        <w:spacing w:before="0"/>
        <w:rPr>
          <w:color w:val="000000" w:themeColor="text1"/>
        </w:rPr>
      </w:pPr>
      <w:bookmarkStart w:id="6" w:name="_Toc96008023"/>
      <w:r w:rsidRPr="00E039ED">
        <w:rPr>
          <w:color w:val="000000" w:themeColor="text1"/>
        </w:rPr>
        <w:lastRenderedPageBreak/>
        <w:t>TABLE OF CONTENT</w:t>
      </w:r>
      <w:r w:rsidR="00F5019A" w:rsidRPr="00E039ED">
        <w:rPr>
          <w:color w:val="000000" w:themeColor="text1"/>
        </w:rPr>
        <w:t>S</w:t>
      </w:r>
      <w:bookmarkEnd w:id="6"/>
    </w:p>
    <w:sdt>
      <w:sdtPr>
        <w:rPr>
          <w:rFonts w:ascii="Arial" w:eastAsiaTheme="minorHAnsi" w:hAnsi="Arial" w:cs="Arial"/>
          <w:b/>
          <w:color w:val="auto"/>
          <w:sz w:val="22"/>
          <w:szCs w:val="22"/>
        </w:rPr>
        <w:id w:val="-2044503522"/>
        <w:docPartObj>
          <w:docPartGallery w:val="Table of Contents"/>
          <w:docPartUnique/>
        </w:docPartObj>
      </w:sdtPr>
      <w:sdtEndPr>
        <w:rPr>
          <w:bCs/>
          <w:noProof/>
        </w:rPr>
      </w:sdtEndPr>
      <w:sdtContent>
        <w:p w14:paraId="0E5E3226" w14:textId="77777777" w:rsidR="00F2610F" w:rsidRPr="005D04F2" w:rsidRDefault="00F2610F" w:rsidP="00F2610F">
          <w:pPr>
            <w:pStyle w:val="TOC"/>
            <w:spacing w:before="0" w:line="360" w:lineRule="auto"/>
            <w:rPr>
              <w:rFonts w:ascii="Arial" w:hAnsi="Arial" w:cs="Arial"/>
              <w:bCs/>
              <w:sz w:val="22"/>
              <w:szCs w:val="22"/>
            </w:rPr>
          </w:pPr>
        </w:p>
        <w:p w14:paraId="29DAE204" w14:textId="29050466" w:rsidR="005D04F2" w:rsidRPr="005D04F2" w:rsidRDefault="00F2610F">
          <w:pPr>
            <w:pStyle w:val="TOC1"/>
            <w:tabs>
              <w:tab w:val="right" w:leader="dot" w:pos="9350"/>
            </w:tabs>
            <w:rPr>
              <w:rFonts w:eastAsiaTheme="minorEastAsia"/>
              <w:bCs/>
              <w:noProof/>
              <w:sz w:val="24"/>
              <w:szCs w:val="24"/>
              <w:lang w:eastAsia="zh-CN"/>
            </w:rPr>
          </w:pPr>
          <w:r w:rsidRPr="005D04F2">
            <w:rPr>
              <w:rFonts w:ascii="Arial" w:hAnsi="Arial" w:cs="Arial"/>
              <w:bCs/>
            </w:rPr>
            <w:fldChar w:fldCharType="begin"/>
          </w:r>
          <w:r w:rsidRPr="005D04F2">
            <w:rPr>
              <w:rFonts w:ascii="Arial" w:hAnsi="Arial" w:cs="Arial"/>
              <w:bCs/>
            </w:rPr>
            <w:instrText xml:space="preserve"> TOC \o "1-3" \h \z \u </w:instrText>
          </w:r>
          <w:r w:rsidRPr="005D04F2">
            <w:rPr>
              <w:rFonts w:ascii="Arial" w:hAnsi="Arial" w:cs="Arial"/>
              <w:bCs/>
            </w:rPr>
            <w:fldChar w:fldCharType="separate"/>
          </w:r>
          <w:hyperlink w:anchor="_Toc96008020" w:history="1">
            <w:r w:rsidR="005D04F2" w:rsidRPr="005D04F2">
              <w:rPr>
                <w:rStyle w:val="a4"/>
                <w:rFonts w:ascii="Arial" w:hAnsi="Arial" w:cs="Arial"/>
                <w:bCs/>
                <w:noProof/>
              </w:rPr>
              <w:t>ABSTRACT</w:t>
            </w:r>
            <w:r w:rsidR="005D04F2" w:rsidRPr="005D04F2">
              <w:rPr>
                <w:bCs/>
                <w:noProof/>
                <w:webHidden/>
              </w:rPr>
              <w:tab/>
            </w:r>
            <w:r w:rsidR="005D04F2" w:rsidRPr="005D04F2">
              <w:rPr>
                <w:bCs/>
                <w:noProof/>
                <w:webHidden/>
              </w:rPr>
              <w:fldChar w:fldCharType="begin"/>
            </w:r>
            <w:r w:rsidR="005D04F2" w:rsidRPr="005D04F2">
              <w:rPr>
                <w:bCs/>
                <w:noProof/>
                <w:webHidden/>
              </w:rPr>
              <w:instrText xml:space="preserve"> PAGEREF _Toc96008020 \h </w:instrText>
            </w:r>
            <w:r w:rsidR="005D04F2" w:rsidRPr="005D04F2">
              <w:rPr>
                <w:bCs/>
                <w:noProof/>
                <w:webHidden/>
              </w:rPr>
            </w:r>
            <w:r w:rsidR="005D04F2" w:rsidRPr="005D04F2">
              <w:rPr>
                <w:bCs/>
                <w:noProof/>
                <w:webHidden/>
              </w:rPr>
              <w:fldChar w:fldCharType="separate"/>
            </w:r>
            <w:r w:rsidR="005D04F2" w:rsidRPr="005D04F2">
              <w:rPr>
                <w:bCs/>
                <w:noProof/>
                <w:webHidden/>
              </w:rPr>
              <w:t>iv</w:t>
            </w:r>
            <w:r w:rsidR="005D04F2" w:rsidRPr="005D04F2">
              <w:rPr>
                <w:bCs/>
                <w:noProof/>
                <w:webHidden/>
              </w:rPr>
              <w:fldChar w:fldCharType="end"/>
            </w:r>
          </w:hyperlink>
        </w:p>
        <w:p w14:paraId="009FF4FC" w14:textId="0D6583ED" w:rsidR="005D04F2" w:rsidRPr="005D04F2" w:rsidRDefault="00000000">
          <w:pPr>
            <w:pStyle w:val="TOC1"/>
            <w:tabs>
              <w:tab w:val="right" w:leader="dot" w:pos="9350"/>
            </w:tabs>
            <w:rPr>
              <w:rFonts w:eastAsiaTheme="minorEastAsia"/>
              <w:bCs/>
              <w:noProof/>
              <w:sz w:val="24"/>
              <w:szCs w:val="24"/>
              <w:lang w:eastAsia="zh-CN"/>
            </w:rPr>
          </w:pPr>
          <w:hyperlink w:anchor="_Toc96008022" w:history="1">
            <w:r w:rsidR="005D04F2" w:rsidRPr="005D04F2">
              <w:rPr>
                <w:rStyle w:val="a4"/>
                <w:bCs/>
                <w:noProof/>
              </w:rPr>
              <w:t>ACKNOWLEDGEMENTS</w:t>
            </w:r>
            <w:r w:rsidR="005D04F2" w:rsidRPr="005D04F2">
              <w:rPr>
                <w:bCs/>
                <w:noProof/>
                <w:webHidden/>
              </w:rPr>
              <w:tab/>
            </w:r>
            <w:r w:rsidR="005D04F2" w:rsidRPr="005D04F2">
              <w:rPr>
                <w:bCs/>
                <w:noProof/>
                <w:webHidden/>
              </w:rPr>
              <w:fldChar w:fldCharType="begin"/>
            </w:r>
            <w:r w:rsidR="005D04F2" w:rsidRPr="005D04F2">
              <w:rPr>
                <w:bCs/>
                <w:noProof/>
                <w:webHidden/>
              </w:rPr>
              <w:instrText xml:space="preserve"> PAGEREF _Toc96008022 \h </w:instrText>
            </w:r>
            <w:r w:rsidR="005D04F2" w:rsidRPr="005D04F2">
              <w:rPr>
                <w:bCs/>
                <w:noProof/>
                <w:webHidden/>
              </w:rPr>
            </w:r>
            <w:r w:rsidR="005D04F2" w:rsidRPr="005D04F2">
              <w:rPr>
                <w:bCs/>
                <w:noProof/>
                <w:webHidden/>
              </w:rPr>
              <w:fldChar w:fldCharType="separate"/>
            </w:r>
            <w:r w:rsidR="005D04F2" w:rsidRPr="005D04F2">
              <w:rPr>
                <w:bCs/>
                <w:noProof/>
                <w:webHidden/>
              </w:rPr>
              <w:t>v</w:t>
            </w:r>
            <w:r w:rsidR="005D04F2" w:rsidRPr="005D04F2">
              <w:rPr>
                <w:bCs/>
                <w:noProof/>
                <w:webHidden/>
              </w:rPr>
              <w:fldChar w:fldCharType="end"/>
            </w:r>
          </w:hyperlink>
        </w:p>
        <w:p w14:paraId="138614CE" w14:textId="58BF7F2A" w:rsidR="005D04F2" w:rsidRPr="005D04F2" w:rsidRDefault="00000000">
          <w:pPr>
            <w:pStyle w:val="TOC1"/>
            <w:tabs>
              <w:tab w:val="right" w:leader="dot" w:pos="9350"/>
            </w:tabs>
            <w:rPr>
              <w:rFonts w:eastAsiaTheme="minorEastAsia"/>
              <w:bCs/>
              <w:noProof/>
              <w:sz w:val="24"/>
              <w:szCs w:val="24"/>
              <w:lang w:eastAsia="zh-CN"/>
            </w:rPr>
          </w:pPr>
          <w:hyperlink w:anchor="_Toc96008023" w:history="1">
            <w:r w:rsidR="005D04F2" w:rsidRPr="005D04F2">
              <w:rPr>
                <w:rStyle w:val="a4"/>
                <w:bCs/>
                <w:noProof/>
              </w:rPr>
              <w:t>TABLE OF CONTENTS</w:t>
            </w:r>
            <w:r w:rsidR="005D04F2" w:rsidRPr="005D04F2">
              <w:rPr>
                <w:bCs/>
                <w:noProof/>
                <w:webHidden/>
              </w:rPr>
              <w:tab/>
            </w:r>
            <w:r w:rsidR="005D04F2" w:rsidRPr="005D04F2">
              <w:rPr>
                <w:bCs/>
                <w:noProof/>
                <w:webHidden/>
              </w:rPr>
              <w:fldChar w:fldCharType="begin"/>
            </w:r>
            <w:r w:rsidR="005D04F2" w:rsidRPr="005D04F2">
              <w:rPr>
                <w:bCs/>
                <w:noProof/>
                <w:webHidden/>
              </w:rPr>
              <w:instrText xml:space="preserve"> PAGEREF _Toc96008023 \h </w:instrText>
            </w:r>
            <w:r w:rsidR="005D04F2" w:rsidRPr="005D04F2">
              <w:rPr>
                <w:bCs/>
                <w:noProof/>
                <w:webHidden/>
              </w:rPr>
            </w:r>
            <w:r w:rsidR="005D04F2" w:rsidRPr="005D04F2">
              <w:rPr>
                <w:bCs/>
                <w:noProof/>
                <w:webHidden/>
              </w:rPr>
              <w:fldChar w:fldCharType="separate"/>
            </w:r>
            <w:r w:rsidR="005D04F2" w:rsidRPr="005D04F2">
              <w:rPr>
                <w:bCs/>
                <w:noProof/>
                <w:webHidden/>
              </w:rPr>
              <w:t>vi</w:t>
            </w:r>
            <w:r w:rsidR="005D04F2" w:rsidRPr="005D04F2">
              <w:rPr>
                <w:bCs/>
                <w:noProof/>
                <w:webHidden/>
              </w:rPr>
              <w:fldChar w:fldCharType="end"/>
            </w:r>
          </w:hyperlink>
        </w:p>
        <w:p w14:paraId="19D8F197" w14:textId="33E69892" w:rsidR="005D04F2" w:rsidRPr="005D04F2" w:rsidRDefault="00000000">
          <w:pPr>
            <w:pStyle w:val="TOC1"/>
            <w:tabs>
              <w:tab w:val="right" w:leader="dot" w:pos="9350"/>
            </w:tabs>
            <w:rPr>
              <w:rFonts w:eastAsiaTheme="minorEastAsia"/>
              <w:bCs/>
              <w:noProof/>
              <w:sz w:val="24"/>
              <w:szCs w:val="24"/>
              <w:lang w:eastAsia="zh-CN"/>
            </w:rPr>
          </w:pPr>
          <w:hyperlink w:anchor="_Toc96008024" w:history="1">
            <w:r w:rsidR="005D04F2" w:rsidRPr="005D04F2">
              <w:rPr>
                <w:rStyle w:val="a4"/>
                <w:bCs/>
                <w:noProof/>
              </w:rPr>
              <w:t>LIST OF TABLES</w:t>
            </w:r>
            <w:r w:rsidR="005D04F2" w:rsidRPr="005D04F2">
              <w:rPr>
                <w:bCs/>
                <w:noProof/>
                <w:webHidden/>
              </w:rPr>
              <w:tab/>
            </w:r>
            <w:r w:rsidR="005D04F2" w:rsidRPr="005D04F2">
              <w:rPr>
                <w:bCs/>
                <w:noProof/>
                <w:webHidden/>
              </w:rPr>
              <w:fldChar w:fldCharType="begin"/>
            </w:r>
            <w:r w:rsidR="005D04F2" w:rsidRPr="005D04F2">
              <w:rPr>
                <w:bCs/>
                <w:noProof/>
                <w:webHidden/>
              </w:rPr>
              <w:instrText xml:space="preserve"> PAGEREF _Toc96008024 \h </w:instrText>
            </w:r>
            <w:r w:rsidR="005D04F2" w:rsidRPr="005D04F2">
              <w:rPr>
                <w:bCs/>
                <w:noProof/>
                <w:webHidden/>
              </w:rPr>
            </w:r>
            <w:r w:rsidR="005D04F2" w:rsidRPr="005D04F2">
              <w:rPr>
                <w:bCs/>
                <w:noProof/>
                <w:webHidden/>
              </w:rPr>
              <w:fldChar w:fldCharType="separate"/>
            </w:r>
            <w:r w:rsidR="005D04F2" w:rsidRPr="005D04F2">
              <w:rPr>
                <w:bCs/>
                <w:noProof/>
                <w:webHidden/>
              </w:rPr>
              <w:t>vii</w:t>
            </w:r>
            <w:r w:rsidR="005D04F2" w:rsidRPr="005D04F2">
              <w:rPr>
                <w:bCs/>
                <w:noProof/>
                <w:webHidden/>
              </w:rPr>
              <w:fldChar w:fldCharType="end"/>
            </w:r>
          </w:hyperlink>
        </w:p>
        <w:p w14:paraId="32B8E92A" w14:textId="3035DA97" w:rsidR="005D04F2" w:rsidRPr="005D04F2" w:rsidRDefault="00000000">
          <w:pPr>
            <w:pStyle w:val="TOC1"/>
            <w:tabs>
              <w:tab w:val="right" w:leader="dot" w:pos="9350"/>
            </w:tabs>
            <w:rPr>
              <w:rFonts w:eastAsiaTheme="minorEastAsia"/>
              <w:bCs/>
              <w:noProof/>
              <w:sz w:val="24"/>
              <w:szCs w:val="24"/>
              <w:lang w:eastAsia="zh-CN"/>
            </w:rPr>
          </w:pPr>
          <w:hyperlink w:anchor="_Toc96008025" w:history="1">
            <w:r w:rsidR="005D04F2" w:rsidRPr="005D04F2">
              <w:rPr>
                <w:rStyle w:val="a4"/>
                <w:bCs/>
                <w:noProof/>
              </w:rPr>
              <w:t>TABLE OF FIGURES</w:t>
            </w:r>
            <w:r w:rsidR="005D04F2" w:rsidRPr="005D04F2">
              <w:rPr>
                <w:bCs/>
                <w:noProof/>
                <w:webHidden/>
              </w:rPr>
              <w:tab/>
            </w:r>
            <w:r w:rsidR="005D04F2" w:rsidRPr="005D04F2">
              <w:rPr>
                <w:bCs/>
                <w:noProof/>
                <w:webHidden/>
              </w:rPr>
              <w:fldChar w:fldCharType="begin"/>
            </w:r>
            <w:r w:rsidR="005D04F2" w:rsidRPr="005D04F2">
              <w:rPr>
                <w:bCs/>
                <w:noProof/>
                <w:webHidden/>
              </w:rPr>
              <w:instrText xml:space="preserve"> PAGEREF _Toc96008025 \h </w:instrText>
            </w:r>
            <w:r w:rsidR="005D04F2" w:rsidRPr="005D04F2">
              <w:rPr>
                <w:bCs/>
                <w:noProof/>
                <w:webHidden/>
              </w:rPr>
            </w:r>
            <w:r w:rsidR="005D04F2" w:rsidRPr="005D04F2">
              <w:rPr>
                <w:bCs/>
                <w:noProof/>
                <w:webHidden/>
              </w:rPr>
              <w:fldChar w:fldCharType="separate"/>
            </w:r>
            <w:r w:rsidR="005D04F2" w:rsidRPr="005D04F2">
              <w:rPr>
                <w:bCs/>
                <w:noProof/>
                <w:webHidden/>
              </w:rPr>
              <w:t>viii</w:t>
            </w:r>
            <w:r w:rsidR="005D04F2" w:rsidRPr="005D04F2">
              <w:rPr>
                <w:bCs/>
                <w:noProof/>
                <w:webHidden/>
              </w:rPr>
              <w:fldChar w:fldCharType="end"/>
            </w:r>
          </w:hyperlink>
        </w:p>
        <w:p w14:paraId="7AD5AE08" w14:textId="34491A2A" w:rsidR="005D04F2" w:rsidRPr="005D04F2" w:rsidRDefault="00000000">
          <w:pPr>
            <w:pStyle w:val="TOC1"/>
            <w:tabs>
              <w:tab w:val="right" w:leader="dot" w:pos="9350"/>
            </w:tabs>
            <w:rPr>
              <w:rFonts w:eastAsiaTheme="minorEastAsia"/>
              <w:bCs/>
              <w:noProof/>
              <w:sz w:val="24"/>
              <w:szCs w:val="24"/>
              <w:lang w:eastAsia="zh-CN"/>
            </w:rPr>
          </w:pPr>
          <w:hyperlink w:anchor="_Toc96008026" w:history="1">
            <w:r w:rsidR="005D04F2" w:rsidRPr="005D04F2">
              <w:rPr>
                <w:rStyle w:val="a4"/>
                <w:bCs/>
                <w:noProof/>
              </w:rPr>
              <w:t>MEDIA AND LITERATURE REVIEW</w:t>
            </w:r>
            <w:r w:rsidR="005D04F2" w:rsidRPr="005D04F2">
              <w:rPr>
                <w:bCs/>
                <w:noProof/>
                <w:webHidden/>
              </w:rPr>
              <w:tab/>
            </w:r>
            <w:r w:rsidR="005D04F2" w:rsidRPr="005D04F2">
              <w:rPr>
                <w:bCs/>
                <w:noProof/>
                <w:webHidden/>
              </w:rPr>
              <w:fldChar w:fldCharType="begin"/>
            </w:r>
            <w:r w:rsidR="005D04F2" w:rsidRPr="005D04F2">
              <w:rPr>
                <w:bCs/>
                <w:noProof/>
                <w:webHidden/>
              </w:rPr>
              <w:instrText xml:space="preserve"> PAGEREF _Toc96008026 \h </w:instrText>
            </w:r>
            <w:r w:rsidR="005D04F2" w:rsidRPr="005D04F2">
              <w:rPr>
                <w:bCs/>
                <w:noProof/>
                <w:webHidden/>
              </w:rPr>
            </w:r>
            <w:r w:rsidR="005D04F2" w:rsidRPr="005D04F2">
              <w:rPr>
                <w:bCs/>
                <w:noProof/>
                <w:webHidden/>
              </w:rPr>
              <w:fldChar w:fldCharType="separate"/>
            </w:r>
            <w:r w:rsidR="005D04F2" w:rsidRPr="005D04F2">
              <w:rPr>
                <w:bCs/>
                <w:noProof/>
                <w:webHidden/>
              </w:rPr>
              <w:t>3</w:t>
            </w:r>
            <w:r w:rsidR="005D04F2" w:rsidRPr="005D04F2">
              <w:rPr>
                <w:bCs/>
                <w:noProof/>
                <w:webHidden/>
              </w:rPr>
              <w:fldChar w:fldCharType="end"/>
            </w:r>
          </w:hyperlink>
        </w:p>
        <w:p w14:paraId="7282732F" w14:textId="27753724" w:rsidR="005D04F2" w:rsidRPr="005D04F2" w:rsidRDefault="00000000">
          <w:pPr>
            <w:pStyle w:val="TOC1"/>
            <w:tabs>
              <w:tab w:val="right" w:leader="dot" w:pos="9350"/>
            </w:tabs>
            <w:rPr>
              <w:rFonts w:eastAsiaTheme="minorEastAsia"/>
              <w:bCs/>
              <w:noProof/>
              <w:sz w:val="24"/>
              <w:szCs w:val="24"/>
              <w:lang w:eastAsia="zh-CN"/>
            </w:rPr>
          </w:pPr>
          <w:hyperlink w:anchor="_Toc96008027" w:history="1">
            <w:r w:rsidR="005D04F2" w:rsidRPr="005D04F2">
              <w:rPr>
                <w:rStyle w:val="a4"/>
                <w:bCs/>
                <w:noProof/>
              </w:rPr>
              <w:t>PROCESS, MATERIALS, AND METHODS</w:t>
            </w:r>
            <w:r w:rsidR="005D04F2" w:rsidRPr="005D04F2">
              <w:rPr>
                <w:bCs/>
                <w:noProof/>
                <w:webHidden/>
              </w:rPr>
              <w:tab/>
            </w:r>
            <w:r w:rsidR="005D04F2" w:rsidRPr="005D04F2">
              <w:rPr>
                <w:bCs/>
                <w:noProof/>
                <w:webHidden/>
              </w:rPr>
              <w:fldChar w:fldCharType="begin"/>
            </w:r>
            <w:r w:rsidR="005D04F2" w:rsidRPr="005D04F2">
              <w:rPr>
                <w:bCs/>
                <w:noProof/>
                <w:webHidden/>
              </w:rPr>
              <w:instrText xml:space="preserve"> PAGEREF _Toc96008027 \h </w:instrText>
            </w:r>
            <w:r w:rsidR="005D04F2" w:rsidRPr="005D04F2">
              <w:rPr>
                <w:bCs/>
                <w:noProof/>
                <w:webHidden/>
              </w:rPr>
            </w:r>
            <w:r w:rsidR="005D04F2" w:rsidRPr="005D04F2">
              <w:rPr>
                <w:bCs/>
                <w:noProof/>
                <w:webHidden/>
              </w:rPr>
              <w:fldChar w:fldCharType="separate"/>
            </w:r>
            <w:r w:rsidR="005D04F2" w:rsidRPr="005D04F2">
              <w:rPr>
                <w:bCs/>
                <w:noProof/>
                <w:webHidden/>
              </w:rPr>
              <w:t>4</w:t>
            </w:r>
            <w:r w:rsidR="005D04F2" w:rsidRPr="005D04F2">
              <w:rPr>
                <w:bCs/>
                <w:noProof/>
                <w:webHidden/>
              </w:rPr>
              <w:fldChar w:fldCharType="end"/>
            </w:r>
          </w:hyperlink>
        </w:p>
        <w:p w14:paraId="1189C77D" w14:textId="01E3E73E" w:rsidR="005D04F2" w:rsidRPr="005D04F2" w:rsidRDefault="00000000">
          <w:pPr>
            <w:pStyle w:val="TOC1"/>
            <w:tabs>
              <w:tab w:val="right" w:leader="dot" w:pos="9350"/>
            </w:tabs>
            <w:rPr>
              <w:rFonts w:eastAsiaTheme="minorEastAsia"/>
              <w:bCs/>
              <w:noProof/>
              <w:sz w:val="24"/>
              <w:szCs w:val="24"/>
              <w:lang w:eastAsia="zh-CN"/>
            </w:rPr>
          </w:pPr>
          <w:hyperlink w:anchor="_Toc96008028" w:history="1">
            <w:r w:rsidR="005D04F2" w:rsidRPr="005D04F2">
              <w:rPr>
                <w:rStyle w:val="a4"/>
                <w:bCs/>
                <w:noProof/>
              </w:rPr>
              <w:t>FINAL OUTCOME</w:t>
            </w:r>
            <w:r w:rsidR="005D04F2" w:rsidRPr="005D04F2">
              <w:rPr>
                <w:bCs/>
                <w:noProof/>
                <w:webHidden/>
              </w:rPr>
              <w:tab/>
            </w:r>
            <w:r w:rsidR="005D04F2" w:rsidRPr="005D04F2">
              <w:rPr>
                <w:bCs/>
                <w:noProof/>
                <w:webHidden/>
              </w:rPr>
              <w:fldChar w:fldCharType="begin"/>
            </w:r>
            <w:r w:rsidR="005D04F2" w:rsidRPr="005D04F2">
              <w:rPr>
                <w:bCs/>
                <w:noProof/>
                <w:webHidden/>
              </w:rPr>
              <w:instrText xml:space="preserve"> PAGEREF _Toc96008028 \h </w:instrText>
            </w:r>
            <w:r w:rsidR="005D04F2" w:rsidRPr="005D04F2">
              <w:rPr>
                <w:bCs/>
                <w:noProof/>
                <w:webHidden/>
              </w:rPr>
            </w:r>
            <w:r w:rsidR="005D04F2" w:rsidRPr="005D04F2">
              <w:rPr>
                <w:bCs/>
                <w:noProof/>
                <w:webHidden/>
              </w:rPr>
              <w:fldChar w:fldCharType="separate"/>
            </w:r>
            <w:r w:rsidR="005D04F2" w:rsidRPr="005D04F2">
              <w:rPr>
                <w:bCs/>
                <w:noProof/>
                <w:webHidden/>
              </w:rPr>
              <w:t>5</w:t>
            </w:r>
            <w:r w:rsidR="005D04F2" w:rsidRPr="005D04F2">
              <w:rPr>
                <w:bCs/>
                <w:noProof/>
                <w:webHidden/>
              </w:rPr>
              <w:fldChar w:fldCharType="end"/>
            </w:r>
          </w:hyperlink>
        </w:p>
        <w:p w14:paraId="6DB6D229" w14:textId="449BD8A4" w:rsidR="005D04F2" w:rsidRPr="005D04F2" w:rsidRDefault="00000000">
          <w:pPr>
            <w:pStyle w:val="TOC1"/>
            <w:tabs>
              <w:tab w:val="right" w:leader="dot" w:pos="9350"/>
            </w:tabs>
            <w:rPr>
              <w:rFonts w:eastAsiaTheme="minorEastAsia"/>
              <w:bCs/>
              <w:noProof/>
              <w:sz w:val="24"/>
              <w:szCs w:val="24"/>
              <w:lang w:eastAsia="zh-CN"/>
            </w:rPr>
          </w:pPr>
          <w:hyperlink w:anchor="_Toc96008029" w:history="1">
            <w:r w:rsidR="005D04F2" w:rsidRPr="005D04F2">
              <w:rPr>
                <w:rStyle w:val="a4"/>
                <w:bCs/>
                <w:noProof/>
              </w:rPr>
              <w:t>REFLECTIONS</w:t>
            </w:r>
            <w:r w:rsidR="005D04F2" w:rsidRPr="005D04F2">
              <w:rPr>
                <w:bCs/>
                <w:noProof/>
                <w:webHidden/>
              </w:rPr>
              <w:tab/>
            </w:r>
            <w:r w:rsidR="005D04F2" w:rsidRPr="005D04F2">
              <w:rPr>
                <w:bCs/>
                <w:noProof/>
                <w:webHidden/>
              </w:rPr>
              <w:fldChar w:fldCharType="begin"/>
            </w:r>
            <w:r w:rsidR="005D04F2" w:rsidRPr="005D04F2">
              <w:rPr>
                <w:bCs/>
                <w:noProof/>
                <w:webHidden/>
              </w:rPr>
              <w:instrText xml:space="preserve"> PAGEREF _Toc96008029 \h </w:instrText>
            </w:r>
            <w:r w:rsidR="005D04F2" w:rsidRPr="005D04F2">
              <w:rPr>
                <w:bCs/>
                <w:noProof/>
                <w:webHidden/>
              </w:rPr>
            </w:r>
            <w:r w:rsidR="005D04F2" w:rsidRPr="005D04F2">
              <w:rPr>
                <w:bCs/>
                <w:noProof/>
                <w:webHidden/>
              </w:rPr>
              <w:fldChar w:fldCharType="separate"/>
            </w:r>
            <w:r w:rsidR="005D04F2" w:rsidRPr="005D04F2">
              <w:rPr>
                <w:bCs/>
                <w:noProof/>
                <w:webHidden/>
              </w:rPr>
              <w:t>6</w:t>
            </w:r>
            <w:r w:rsidR="005D04F2" w:rsidRPr="005D04F2">
              <w:rPr>
                <w:bCs/>
                <w:noProof/>
                <w:webHidden/>
              </w:rPr>
              <w:fldChar w:fldCharType="end"/>
            </w:r>
          </w:hyperlink>
        </w:p>
        <w:p w14:paraId="19A9613D" w14:textId="3CE8BD3C" w:rsidR="005D04F2" w:rsidRPr="005D04F2" w:rsidRDefault="00000000">
          <w:pPr>
            <w:pStyle w:val="TOC1"/>
            <w:tabs>
              <w:tab w:val="right" w:leader="dot" w:pos="9350"/>
            </w:tabs>
            <w:rPr>
              <w:rFonts w:eastAsiaTheme="minorEastAsia"/>
              <w:bCs/>
              <w:noProof/>
              <w:sz w:val="24"/>
              <w:szCs w:val="24"/>
              <w:lang w:eastAsia="zh-CN"/>
            </w:rPr>
          </w:pPr>
          <w:hyperlink w:anchor="_Toc96008030" w:history="1">
            <w:r w:rsidR="005D04F2" w:rsidRPr="005D04F2">
              <w:rPr>
                <w:rStyle w:val="a4"/>
                <w:bCs/>
                <w:noProof/>
              </w:rPr>
              <w:t>REFERENCES</w:t>
            </w:r>
            <w:r w:rsidR="005D04F2" w:rsidRPr="005D04F2">
              <w:rPr>
                <w:bCs/>
                <w:noProof/>
                <w:webHidden/>
              </w:rPr>
              <w:tab/>
            </w:r>
            <w:r w:rsidR="005D04F2" w:rsidRPr="005D04F2">
              <w:rPr>
                <w:bCs/>
                <w:noProof/>
                <w:webHidden/>
              </w:rPr>
              <w:fldChar w:fldCharType="begin"/>
            </w:r>
            <w:r w:rsidR="005D04F2" w:rsidRPr="005D04F2">
              <w:rPr>
                <w:bCs/>
                <w:noProof/>
                <w:webHidden/>
              </w:rPr>
              <w:instrText xml:space="preserve"> PAGEREF _Toc96008030 \h </w:instrText>
            </w:r>
            <w:r w:rsidR="005D04F2" w:rsidRPr="005D04F2">
              <w:rPr>
                <w:bCs/>
                <w:noProof/>
                <w:webHidden/>
              </w:rPr>
            </w:r>
            <w:r w:rsidR="005D04F2" w:rsidRPr="005D04F2">
              <w:rPr>
                <w:bCs/>
                <w:noProof/>
                <w:webHidden/>
              </w:rPr>
              <w:fldChar w:fldCharType="separate"/>
            </w:r>
            <w:r w:rsidR="005D04F2" w:rsidRPr="005D04F2">
              <w:rPr>
                <w:bCs/>
                <w:noProof/>
                <w:webHidden/>
              </w:rPr>
              <w:t>7</w:t>
            </w:r>
            <w:r w:rsidR="005D04F2" w:rsidRPr="005D04F2">
              <w:rPr>
                <w:bCs/>
                <w:noProof/>
                <w:webHidden/>
              </w:rPr>
              <w:fldChar w:fldCharType="end"/>
            </w:r>
          </w:hyperlink>
        </w:p>
        <w:p w14:paraId="12041BD5" w14:textId="620C9A83" w:rsidR="005D04F2" w:rsidRPr="005D04F2" w:rsidRDefault="00000000">
          <w:pPr>
            <w:pStyle w:val="TOC1"/>
            <w:tabs>
              <w:tab w:val="right" w:leader="dot" w:pos="9350"/>
            </w:tabs>
            <w:rPr>
              <w:rFonts w:eastAsiaTheme="minorEastAsia"/>
              <w:bCs/>
              <w:noProof/>
              <w:sz w:val="24"/>
              <w:szCs w:val="24"/>
              <w:lang w:eastAsia="zh-CN"/>
            </w:rPr>
          </w:pPr>
          <w:hyperlink w:anchor="_Toc96008031" w:history="1">
            <w:r w:rsidR="005D04F2" w:rsidRPr="005D04F2">
              <w:rPr>
                <w:rStyle w:val="a4"/>
                <w:bCs/>
                <w:noProof/>
              </w:rPr>
              <w:t>APPENDICES</w:t>
            </w:r>
            <w:r w:rsidR="005D04F2" w:rsidRPr="005D04F2">
              <w:rPr>
                <w:bCs/>
                <w:noProof/>
                <w:webHidden/>
              </w:rPr>
              <w:tab/>
            </w:r>
            <w:r w:rsidR="005D04F2" w:rsidRPr="005D04F2">
              <w:rPr>
                <w:bCs/>
                <w:noProof/>
                <w:webHidden/>
              </w:rPr>
              <w:fldChar w:fldCharType="begin"/>
            </w:r>
            <w:r w:rsidR="005D04F2" w:rsidRPr="005D04F2">
              <w:rPr>
                <w:bCs/>
                <w:noProof/>
                <w:webHidden/>
              </w:rPr>
              <w:instrText xml:space="preserve"> PAGEREF _Toc96008031 \h </w:instrText>
            </w:r>
            <w:r w:rsidR="005D04F2" w:rsidRPr="005D04F2">
              <w:rPr>
                <w:bCs/>
                <w:noProof/>
                <w:webHidden/>
              </w:rPr>
            </w:r>
            <w:r w:rsidR="005D04F2" w:rsidRPr="005D04F2">
              <w:rPr>
                <w:bCs/>
                <w:noProof/>
                <w:webHidden/>
              </w:rPr>
              <w:fldChar w:fldCharType="separate"/>
            </w:r>
            <w:r w:rsidR="005D04F2" w:rsidRPr="005D04F2">
              <w:rPr>
                <w:bCs/>
                <w:noProof/>
                <w:webHidden/>
              </w:rPr>
              <w:t>8</w:t>
            </w:r>
            <w:r w:rsidR="005D04F2" w:rsidRPr="005D04F2">
              <w:rPr>
                <w:bCs/>
                <w:noProof/>
                <w:webHidden/>
              </w:rPr>
              <w:fldChar w:fldCharType="end"/>
            </w:r>
          </w:hyperlink>
        </w:p>
        <w:p w14:paraId="42AC7679" w14:textId="19FBF041" w:rsidR="005D04F2" w:rsidRPr="005D04F2" w:rsidRDefault="00000000">
          <w:pPr>
            <w:pStyle w:val="TOC1"/>
            <w:tabs>
              <w:tab w:val="right" w:leader="dot" w:pos="9350"/>
            </w:tabs>
            <w:rPr>
              <w:rFonts w:eastAsiaTheme="minorEastAsia"/>
              <w:bCs/>
              <w:noProof/>
              <w:sz w:val="24"/>
              <w:szCs w:val="24"/>
              <w:lang w:eastAsia="zh-CN"/>
            </w:rPr>
          </w:pPr>
          <w:hyperlink w:anchor="_Toc96008032" w:history="1">
            <w:r w:rsidR="005D04F2" w:rsidRPr="005D04F2">
              <w:rPr>
                <w:rStyle w:val="a4"/>
                <w:bCs/>
                <w:noProof/>
              </w:rPr>
              <w:t>APPENDIX A:</w:t>
            </w:r>
            <w:r w:rsidR="005D04F2" w:rsidRPr="005D04F2">
              <w:rPr>
                <w:bCs/>
                <w:noProof/>
                <w:webHidden/>
              </w:rPr>
              <w:tab/>
            </w:r>
            <w:r w:rsidR="005D04F2" w:rsidRPr="005D04F2">
              <w:rPr>
                <w:bCs/>
                <w:noProof/>
                <w:webHidden/>
              </w:rPr>
              <w:fldChar w:fldCharType="begin"/>
            </w:r>
            <w:r w:rsidR="005D04F2" w:rsidRPr="005D04F2">
              <w:rPr>
                <w:bCs/>
                <w:noProof/>
                <w:webHidden/>
              </w:rPr>
              <w:instrText xml:space="preserve"> PAGEREF _Toc96008032 \h </w:instrText>
            </w:r>
            <w:r w:rsidR="005D04F2" w:rsidRPr="005D04F2">
              <w:rPr>
                <w:bCs/>
                <w:noProof/>
                <w:webHidden/>
              </w:rPr>
            </w:r>
            <w:r w:rsidR="005D04F2" w:rsidRPr="005D04F2">
              <w:rPr>
                <w:bCs/>
                <w:noProof/>
                <w:webHidden/>
              </w:rPr>
              <w:fldChar w:fldCharType="separate"/>
            </w:r>
            <w:r w:rsidR="005D04F2" w:rsidRPr="005D04F2">
              <w:rPr>
                <w:bCs/>
                <w:noProof/>
                <w:webHidden/>
              </w:rPr>
              <w:t>A</w:t>
            </w:r>
            <w:r w:rsidR="005D04F2" w:rsidRPr="005D04F2">
              <w:rPr>
                <w:bCs/>
                <w:noProof/>
                <w:webHidden/>
              </w:rPr>
              <w:fldChar w:fldCharType="end"/>
            </w:r>
          </w:hyperlink>
        </w:p>
        <w:p w14:paraId="105AADB1" w14:textId="6D49CD5B" w:rsidR="00F2610F" w:rsidRPr="0038642F" w:rsidRDefault="00F2610F" w:rsidP="00F2610F">
          <w:pPr>
            <w:spacing w:after="0" w:line="360" w:lineRule="auto"/>
            <w:rPr>
              <w:rFonts w:ascii="Arial" w:hAnsi="Arial" w:cs="Arial"/>
              <w:b/>
            </w:rPr>
          </w:pPr>
          <w:r w:rsidRPr="005D04F2">
            <w:rPr>
              <w:rFonts w:ascii="Arial" w:hAnsi="Arial" w:cs="Arial"/>
              <w:bCs/>
              <w:noProof/>
            </w:rPr>
            <w:fldChar w:fldCharType="end"/>
          </w:r>
        </w:p>
      </w:sdtContent>
    </w:sdt>
    <w:p w14:paraId="01C6122E" w14:textId="77777777" w:rsidR="00F2610F" w:rsidRDefault="00F2610F" w:rsidP="00F2610F">
      <w:pPr>
        <w:tabs>
          <w:tab w:val="left" w:pos="360"/>
        </w:tabs>
        <w:spacing w:after="0" w:line="360" w:lineRule="auto"/>
        <w:jc w:val="both"/>
        <w:rPr>
          <w:rFonts w:ascii="Arial" w:eastAsia="Times New Roman" w:hAnsi="Arial" w:cs="Arial"/>
          <w:smallCaps/>
          <w:webHidden/>
          <w:color w:val="FF0000"/>
        </w:rPr>
      </w:pPr>
    </w:p>
    <w:p w14:paraId="26B42F00" w14:textId="77777777" w:rsidR="00F2610F" w:rsidRDefault="00F2610F" w:rsidP="00F2610F">
      <w:pPr>
        <w:tabs>
          <w:tab w:val="left" w:pos="360"/>
        </w:tabs>
        <w:spacing w:after="0" w:line="360" w:lineRule="auto"/>
        <w:jc w:val="both"/>
        <w:rPr>
          <w:rFonts w:ascii="Arial" w:hAnsi="Arial" w:cs="Arial"/>
        </w:rPr>
      </w:pPr>
    </w:p>
    <w:p w14:paraId="697BE6FF" w14:textId="77777777" w:rsidR="00F2610F" w:rsidRDefault="00F2610F" w:rsidP="00F2610F">
      <w:pPr>
        <w:tabs>
          <w:tab w:val="left" w:pos="360"/>
        </w:tabs>
        <w:spacing w:after="0" w:line="360" w:lineRule="auto"/>
        <w:jc w:val="both"/>
        <w:rPr>
          <w:rFonts w:ascii="Arial" w:hAnsi="Arial" w:cs="Arial"/>
        </w:rPr>
      </w:pPr>
    </w:p>
    <w:p w14:paraId="5159A6DE" w14:textId="77777777" w:rsidR="00F2610F" w:rsidRDefault="00F2610F" w:rsidP="00F2610F">
      <w:pPr>
        <w:tabs>
          <w:tab w:val="left" w:pos="360"/>
        </w:tabs>
        <w:spacing w:after="0" w:line="360" w:lineRule="auto"/>
        <w:jc w:val="both"/>
        <w:rPr>
          <w:rFonts w:ascii="Arial" w:hAnsi="Arial" w:cs="Arial"/>
        </w:rPr>
      </w:pPr>
    </w:p>
    <w:p w14:paraId="77637181" w14:textId="77777777" w:rsidR="00F2610F" w:rsidRDefault="00F2610F" w:rsidP="00F2610F">
      <w:pPr>
        <w:tabs>
          <w:tab w:val="left" w:pos="360"/>
        </w:tabs>
        <w:spacing w:after="0" w:line="360" w:lineRule="auto"/>
        <w:jc w:val="both"/>
        <w:rPr>
          <w:rFonts w:ascii="Arial" w:hAnsi="Arial" w:cs="Arial"/>
        </w:rPr>
      </w:pPr>
    </w:p>
    <w:p w14:paraId="3D06606B" w14:textId="77777777" w:rsidR="00F2610F" w:rsidRDefault="00F2610F" w:rsidP="00F2610F">
      <w:pPr>
        <w:tabs>
          <w:tab w:val="left" w:pos="360"/>
        </w:tabs>
        <w:spacing w:after="0" w:line="360" w:lineRule="auto"/>
        <w:jc w:val="both"/>
        <w:rPr>
          <w:rFonts w:ascii="Arial" w:hAnsi="Arial" w:cs="Arial"/>
        </w:rPr>
      </w:pPr>
    </w:p>
    <w:p w14:paraId="38ADBAC5" w14:textId="77777777" w:rsidR="00F2610F" w:rsidRDefault="00F2610F" w:rsidP="00F2610F">
      <w:pPr>
        <w:tabs>
          <w:tab w:val="left" w:pos="360"/>
        </w:tabs>
        <w:spacing w:after="0" w:line="360" w:lineRule="auto"/>
        <w:jc w:val="both"/>
        <w:rPr>
          <w:rFonts w:ascii="Arial" w:hAnsi="Arial" w:cs="Arial"/>
        </w:rPr>
      </w:pPr>
    </w:p>
    <w:p w14:paraId="7BE2DF7F" w14:textId="77777777" w:rsidR="00F2610F" w:rsidRDefault="00F2610F" w:rsidP="00F2610F">
      <w:pPr>
        <w:tabs>
          <w:tab w:val="left" w:pos="360"/>
        </w:tabs>
        <w:spacing w:after="0" w:line="360" w:lineRule="auto"/>
        <w:jc w:val="both"/>
        <w:rPr>
          <w:rFonts w:ascii="Arial" w:hAnsi="Arial" w:cs="Arial"/>
        </w:rPr>
      </w:pPr>
    </w:p>
    <w:p w14:paraId="49A4F35D" w14:textId="77777777" w:rsidR="00F2610F" w:rsidRDefault="00F2610F" w:rsidP="00F2610F">
      <w:pPr>
        <w:tabs>
          <w:tab w:val="left" w:pos="360"/>
        </w:tabs>
        <w:spacing w:after="0" w:line="360" w:lineRule="auto"/>
        <w:jc w:val="both"/>
        <w:rPr>
          <w:rFonts w:ascii="Arial" w:hAnsi="Arial" w:cs="Arial"/>
        </w:rPr>
      </w:pPr>
    </w:p>
    <w:p w14:paraId="581903BC" w14:textId="77777777" w:rsidR="00F2610F" w:rsidRDefault="00F2610F" w:rsidP="00F2610F">
      <w:pPr>
        <w:tabs>
          <w:tab w:val="left" w:pos="360"/>
        </w:tabs>
        <w:spacing w:after="0" w:line="360" w:lineRule="auto"/>
        <w:jc w:val="both"/>
        <w:rPr>
          <w:rFonts w:ascii="Arial" w:hAnsi="Arial" w:cs="Arial"/>
        </w:rPr>
      </w:pPr>
    </w:p>
    <w:p w14:paraId="52B1320A" w14:textId="77777777" w:rsidR="00F2610F" w:rsidRDefault="00F2610F" w:rsidP="00F2610F">
      <w:pPr>
        <w:tabs>
          <w:tab w:val="left" w:pos="360"/>
        </w:tabs>
        <w:spacing w:after="0" w:line="360" w:lineRule="auto"/>
        <w:jc w:val="both"/>
        <w:rPr>
          <w:rFonts w:ascii="Arial" w:hAnsi="Arial" w:cs="Arial"/>
        </w:rPr>
      </w:pPr>
    </w:p>
    <w:p w14:paraId="72D9954D" w14:textId="77777777" w:rsidR="00F2610F" w:rsidRDefault="00F2610F" w:rsidP="00F2610F">
      <w:pPr>
        <w:tabs>
          <w:tab w:val="left" w:pos="360"/>
        </w:tabs>
        <w:spacing w:after="0" w:line="360" w:lineRule="auto"/>
        <w:jc w:val="both"/>
        <w:rPr>
          <w:rFonts w:ascii="Arial" w:hAnsi="Arial" w:cs="Arial"/>
        </w:rPr>
      </w:pPr>
    </w:p>
    <w:p w14:paraId="2041ABDA" w14:textId="77777777" w:rsidR="00F2610F" w:rsidRDefault="00F2610F" w:rsidP="00F2610F">
      <w:pPr>
        <w:tabs>
          <w:tab w:val="left" w:pos="360"/>
        </w:tabs>
        <w:spacing w:after="0" w:line="360" w:lineRule="auto"/>
        <w:jc w:val="both"/>
        <w:rPr>
          <w:rFonts w:ascii="Arial" w:hAnsi="Arial" w:cs="Arial"/>
        </w:rPr>
      </w:pPr>
    </w:p>
    <w:p w14:paraId="126A8DDC" w14:textId="77777777" w:rsidR="00F2610F" w:rsidRDefault="00F2610F" w:rsidP="00F2610F">
      <w:pPr>
        <w:tabs>
          <w:tab w:val="left" w:pos="360"/>
        </w:tabs>
        <w:spacing w:after="0" w:line="360" w:lineRule="auto"/>
        <w:jc w:val="both"/>
        <w:rPr>
          <w:rFonts w:ascii="Arial" w:hAnsi="Arial" w:cs="Arial"/>
        </w:rPr>
      </w:pPr>
    </w:p>
    <w:p w14:paraId="1CD0E539" w14:textId="77777777" w:rsidR="00F2610F" w:rsidRDefault="00F2610F" w:rsidP="00F2610F">
      <w:pPr>
        <w:tabs>
          <w:tab w:val="left" w:pos="360"/>
        </w:tabs>
        <w:spacing w:after="0" w:line="360" w:lineRule="auto"/>
        <w:jc w:val="both"/>
        <w:rPr>
          <w:rFonts w:ascii="Arial" w:hAnsi="Arial" w:cs="Arial"/>
        </w:rPr>
      </w:pPr>
    </w:p>
    <w:p w14:paraId="14F68D4F" w14:textId="77777777" w:rsidR="00F2610F" w:rsidRDefault="00F2610F" w:rsidP="00F2610F">
      <w:pPr>
        <w:tabs>
          <w:tab w:val="left" w:pos="360"/>
        </w:tabs>
        <w:spacing w:after="0" w:line="360" w:lineRule="auto"/>
        <w:jc w:val="both"/>
        <w:rPr>
          <w:rFonts w:ascii="Arial" w:hAnsi="Arial" w:cs="Arial"/>
        </w:rPr>
      </w:pPr>
    </w:p>
    <w:p w14:paraId="5197BBC2" w14:textId="77777777" w:rsidR="00F2610F" w:rsidRPr="00E539A5" w:rsidRDefault="00F2610F" w:rsidP="00F2610F">
      <w:pPr>
        <w:tabs>
          <w:tab w:val="left" w:pos="360"/>
        </w:tabs>
        <w:spacing w:after="0" w:line="360" w:lineRule="auto"/>
        <w:jc w:val="both"/>
        <w:rPr>
          <w:rFonts w:ascii="Arial" w:hAnsi="Arial" w:cs="Arial"/>
        </w:rPr>
      </w:pPr>
    </w:p>
    <w:p w14:paraId="450AD3D3" w14:textId="77777777" w:rsidR="00F2610F" w:rsidRPr="00E039ED" w:rsidRDefault="00F2610F" w:rsidP="00F2610F">
      <w:pPr>
        <w:pStyle w:val="DNAS"/>
        <w:rPr>
          <w:color w:val="000000" w:themeColor="text1"/>
        </w:rPr>
      </w:pPr>
      <w:bookmarkStart w:id="7" w:name="_Toc96008024"/>
      <w:r w:rsidRPr="00E039ED">
        <w:rPr>
          <w:color w:val="000000" w:themeColor="text1"/>
        </w:rPr>
        <w:lastRenderedPageBreak/>
        <w:t>LIST OF TABLES</w:t>
      </w:r>
      <w:bookmarkEnd w:id="7"/>
    </w:p>
    <w:p w14:paraId="371F0825" w14:textId="77777777" w:rsidR="008E070F" w:rsidRDefault="008E070F" w:rsidP="008E070F">
      <w:pPr>
        <w:tabs>
          <w:tab w:val="left" w:pos="360"/>
        </w:tabs>
        <w:spacing w:after="0" w:line="360" w:lineRule="auto"/>
        <w:jc w:val="both"/>
        <w:rPr>
          <w:rStyle w:val="a4"/>
          <w:rFonts w:ascii="Arial" w:hAnsi="Arial" w:cs="Arial"/>
          <w:color w:val="FF0000"/>
        </w:rPr>
      </w:pPr>
      <w:r w:rsidRPr="008E070F">
        <w:rPr>
          <w:rFonts w:ascii="Arial" w:hAnsi="Arial" w:cs="Arial"/>
          <w:color w:val="FF0000"/>
        </w:rPr>
        <w:fldChar w:fldCharType="begin"/>
      </w:r>
      <w:r w:rsidRPr="008E070F">
        <w:rPr>
          <w:rFonts w:ascii="Arial" w:hAnsi="Arial" w:cs="Arial"/>
          <w:color w:val="FF0000"/>
        </w:rPr>
        <w:instrText xml:space="preserve"> TOC \h \z \c "Figure" </w:instrText>
      </w:r>
      <w:r w:rsidRPr="008E070F">
        <w:rPr>
          <w:rFonts w:ascii="Arial" w:hAnsi="Arial" w:cs="Arial"/>
          <w:color w:val="FF0000"/>
        </w:rPr>
        <w:fldChar w:fldCharType="separate"/>
      </w:r>
      <w:hyperlink w:anchor="_Toc93020444" w:history="1">
        <w:r w:rsidRPr="008E070F">
          <w:rPr>
            <w:rStyle w:val="a4"/>
            <w:rFonts w:ascii="Arial" w:hAnsi="Arial" w:cs="Arial"/>
            <w:color w:val="FF0000"/>
          </w:rPr>
          <w:t>Figure 1 The notorious BTC (Brandon the Cat)</w:t>
        </w:r>
        <w:r w:rsidRPr="008E070F">
          <w:rPr>
            <w:rStyle w:val="a4"/>
            <w:rFonts w:ascii="Arial" w:hAnsi="Arial" w:cs="Arial"/>
            <w:webHidden/>
            <w:color w:val="FF0000"/>
          </w:rPr>
          <w:tab/>
        </w:r>
        <w:r w:rsidRPr="008E070F">
          <w:rPr>
            <w:rStyle w:val="a4"/>
            <w:rFonts w:ascii="Arial" w:hAnsi="Arial" w:cs="Arial"/>
            <w:webHidden/>
            <w:color w:val="FF0000"/>
          </w:rPr>
          <w:fldChar w:fldCharType="begin"/>
        </w:r>
        <w:r w:rsidRPr="008E070F">
          <w:rPr>
            <w:rStyle w:val="a4"/>
            <w:rFonts w:ascii="Arial" w:hAnsi="Arial" w:cs="Arial"/>
            <w:webHidden/>
            <w:color w:val="FF0000"/>
          </w:rPr>
          <w:instrText xml:space="preserve"> PAGEREF _Toc93020444 \h </w:instrText>
        </w:r>
        <w:r w:rsidRPr="008E070F">
          <w:rPr>
            <w:rStyle w:val="a4"/>
            <w:rFonts w:ascii="Arial" w:hAnsi="Arial" w:cs="Arial"/>
            <w:webHidden/>
            <w:color w:val="FF0000"/>
          </w:rPr>
        </w:r>
        <w:r w:rsidRPr="008E070F">
          <w:rPr>
            <w:rStyle w:val="a4"/>
            <w:rFonts w:ascii="Arial" w:hAnsi="Arial" w:cs="Arial"/>
            <w:webHidden/>
            <w:color w:val="FF0000"/>
          </w:rPr>
          <w:fldChar w:fldCharType="separate"/>
        </w:r>
        <w:r w:rsidRPr="008E070F">
          <w:rPr>
            <w:rStyle w:val="a4"/>
            <w:rFonts w:ascii="Arial" w:hAnsi="Arial" w:cs="Arial"/>
            <w:webHidden/>
            <w:color w:val="FF0000"/>
          </w:rPr>
          <w:t>10</w:t>
        </w:r>
        <w:r w:rsidRPr="008E070F">
          <w:rPr>
            <w:rStyle w:val="a4"/>
            <w:rFonts w:ascii="Arial" w:hAnsi="Arial" w:cs="Arial"/>
            <w:webHidden/>
            <w:color w:val="FF0000"/>
          </w:rPr>
          <w:fldChar w:fldCharType="end"/>
        </w:r>
      </w:hyperlink>
    </w:p>
    <w:p w14:paraId="3C884BB5" w14:textId="77777777" w:rsidR="008E070F" w:rsidRPr="008E070F" w:rsidRDefault="008E070F" w:rsidP="008E070F">
      <w:pPr>
        <w:tabs>
          <w:tab w:val="left" w:pos="360"/>
        </w:tabs>
        <w:spacing w:after="0" w:line="360" w:lineRule="auto"/>
        <w:jc w:val="both"/>
        <w:rPr>
          <w:rFonts w:ascii="Arial" w:hAnsi="Arial" w:cs="Arial"/>
        </w:rPr>
      </w:pPr>
      <w:r w:rsidRPr="008E070F">
        <w:rPr>
          <w:rFonts w:ascii="Arial" w:hAnsi="Arial" w:cs="Arial"/>
          <w:color w:val="FF0000"/>
        </w:rPr>
        <w:fldChar w:fldCharType="end"/>
      </w:r>
    </w:p>
    <w:p w14:paraId="53CD378B" w14:textId="77777777" w:rsidR="008E070F" w:rsidRPr="008E070F" w:rsidRDefault="008E070F" w:rsidP="008E070F">
      <w:pPr>
        <w:tabs>
          <w:tab w:val="left" w:pos="360"/>
        </w:tabs>
        <w:spacing w:after="0" w:line="360" w:lineRule="auto"/>
        <w:jc w:val="both"/>
        <w:rPr>
          <w:rFonts w:ascii="Arial" w:hAnsi="Arial" w:cs="Arial"/>
          <w:color w:val="4472C4" w:themeColor="accent1"/>
        </w:rPr>
      </w:pPr>
      <w:bookmarkStart w:id="8" w:name="_Hlk160558482"/>
      <w:r w:rsidRPr="008E070F">
        <w:rPr>
          <w:rFonts w:ascii="Arial" w:hAnsi="Arial" w:cs="Arial"/>
          <w:i/>
          <w:color w:val="4472C4" w:themeColor="accent1"/>
        </w:rPr>
        <w:t xml:space="preserve">First add captions to your figures. Then right-click on the example text above and select </w:t>
      </w:r>
      <w:r w:rsidRPr="008E070F">
        <w:rPr>
          <w:rFonts w:ascii="Arial" w:hAnsi="Arial" w:cs="Arial"/>
          <w:iCs/>
          <w:color w:val="4472C4" w:themeColor="accent1"/>
        </w:rPr>
        <w:t>Update Field</w:t>
      </w:r>
      <w:r w:rsidRPr="008E070F">
        <w:rPr>
          <w:rFonts w:ascii="Arial" w:hAnsi="Arial" w:cs="Arial"/>
          <w:i/>
          <w:color w:val="4472C4" w:themeColor="accent1"/>
        </w:rPr>
        <w:t xml:space="preserve"> to update this list. Word then searches the document for your captions and automatically adds a list of figures, sorted by page number. The captions must be formatted according to the AH SW Style Guide</w:t>
      </w:r>
      <w:r w:rsidRPr="008E070F">
        <w:rPr>
          <w:rFonts w:ascii="Arial" w:hAnsi="Arial" w:cs="Arial"/>
          <w:color w:val="4472C4" w:themeColor="accent1"/>
        </w:rPr>
        <w:t>.</w:t>
      </w:r>
    </w:p>
    <w:bookmarkEnd w:id="8"/>
    <w:p w14:paraId="703AD1ED" w14:textId="77777777" w:rsidR="00F2610F" w:rsidRDefault="00F2610F" w:rsidP="00F2610F">
      <w:pPr>
        <w:tabs>
          <w:tab w:val="left" w:pos="360"/>
        </w:tabs>
        <w:spacing w:after="0" w:line="360" w:lineRule="auto"/>
        <w:jc w:val="both"/>
        <w:rPr>
          <w:rFonts w:ascii="Arial" w:hAnsi="Arial" w:cs="Arial"/>
        </w:rPr>
      </w:pPr>
    </w:p>
    <w:p w14:paraId="1B94586D" w14:textId="77777777" w:rsidR="00F2610F" w:rsidRDefault="00F2610F" w:rsidP="00F2610F">
      <w:pPr>
        <w:tabs>
          <w:tab w:val="left" w:pos="360"/>
        </w:tabs>
        <w:spacing w:after="0" w:line="360" w:lineRule="auto"/>
        <w:jc w:val="both"/>
        <w:rPr>
          <w:rFonts w:ascii="Arial" w:hAnsi="Arial" w:cs="Arial"/>
        </w:rPr>
      </w:pPr>
    </w:p>
    <w:p w14:paraId="251113A8" w14:textId="77777777" w:rsidR="00F2610F" w:rsidRDefault="00F2610F" w:rsidP="00F2610F">
      <w:pPr>
        <w:tabs>
          <w:tab w:val="left" w:pos="360"/>
        </w:tabs>
        <w:spacing w:after="0" w:line="360" w:lineRule="auto"/>
        <w:jc w:val="both"/>
        <w:rPr>
          <w:rFonts w:ascii="Arial" w:hAnsi="Arial" w:cs="Arial"/>
        </w:rPr>
      </w:pPr>
    </w:p>
    <w:p w14:paraId="1B2BE781" w14:textId="77777777" w:rsidR="00F2610F" w:rsidRDefault="00F2610F" w:rsidP="00F2610F">
      <w:pPr>
        <w:tabs>
          <w:tab w:val="left" w:pos="360"/>
        </w:tabs>
        <w:spacing w:after="0" w:line="360" w:lineRule="auto"/>
        <w:jc w:val="both"/>
        <w:rPr>
          <w:rFonts w:ascii="Arial" w:hAnsi="Arial" w:cs="Arial"/>
        </w:rPr>
      </w:pPr>
    </w:p>
    <w:p w14:paraId="7E5D00AC" w14:textId="77777777" w:rsidR="00F2610F" w:rsidRDefault="00F2610F" w:rsidP="00F2610F">
      <w:pPr>
        <w:tabs>
          <w:tab w:val="left" w:pos="360"/>
        </w:tabs>
        <w:spacing w:after="0" w:line="360" w:lineRule="auto"/>
        <w:jc w:val="both"/>
        <w:rPr>
          <w:rFonts w:ascii="Arial" w:hAnsi="Arial" w:cs="Arial"/>
        </w:rPr>
      </w:pPr>
    </w:p>
    <w:p w14:paraId="50EFCB42" w14:textId="77777777" w:rsidR="00F2610F" w:rsidRDefault="00F2610F" w:rsidP="00F2610F">
      <w:pPr>
        <w:tabs>
          <w:tab w:val="left" w:pos="360"/>
        </w:tabs>
        <w:spacing w:after="0" w:line="360" w:lineRule="auto"/>
        <w:jc w:val="both"/>
        <w:rPr>
          <w:rFonts w:ascii="Arial" w:hAnsi="Arial" w:cs="Arial"/>
        </w:rPr>
      </w:pPr>
    </w:p>
    <w:p w14:paraId="1A5577B9" w14:textId="77777777" w:rsidR="00F2610F" w:rsidRDefault="00F2610F" w:rsidP="00F2610F">
      <w:pPr>
        <w:tabs>
          <w:tab w:val="left" w:pos="360"/>
        </w:tabs>
        <w:spacing w:after="0" w:line="360" w:lineRule="auto"/>
        <w:jc w:val="both"/>
        <w:rPr>
          <w:rFonts w:ascii="Arial" w:hAnsi="Arial" w:cs="Arial"/>
        </w:rPr>
      </w:pPr>
    </w:p>
    <w:p w14:paraId="5BDEB864" w14:textId="77777777" w:rsidR="00F2610F" w:rsidRDefault="00F2610F" w:rsidP="00F2610F">
      <w:pPr>
        <w:tabs>
          <w:tab w:val="left" w:pos="360"/>
        </w:tabs>
        <w:spacing w:after="0" w:line="360" w:lineRule="auto"/>
        <w:jc w:val="both"/>
        <w:rPr>
          <w:rFonts w:ascii="Arial" w:hAnsi="Arial" w:cs="Arial"/>
        </w:rPr>
      </w:pPr>
    </w:p>
    <w:p w14:paraId="0A54B969" w14:textId="77777777" w:rsidR="00F2610F" w:rsidRDefault="00F2610F" w:rsidP="00F2610F">
      <w:pPr>
        <w:tabs>
          <w:tab w:val="left" w:pos="360"/>
        </w:tabs>
        <w:spacing w:after="0" w:line="360" w:lineRule="auto"/>
        <w:jc w:val="both"/>
        <w:rPr>
          <w:rFonts w:ascii="Arial" w:hAnsi="Arial" w:cs="Arial"/>
        </w:rPr>
      </w:pPr>
    </w:p>
    <w:p w14:paraId="6F59A5E4" w14:textId="77777777" w:rsidR="00F2610F" w:rsidRDefault="00F2610F" w:rsidP="00F2610F">
      <w:pPr>
        <w:tabs>
          <w:tab w:val="left" w:pos="360"/>
        </w:tabs>
        <w:spacing w:after="0" w:line="360" w:lineRule="auto"/>
        <w:jc w:val="both"/>
        <w:rPr>
          <w:rFonts w:ascii="Arial" w:hAnsi="Arial" w:cs="Arial"/>
        </w:rPr>
      </w:pPr>
    </w:p>
    <w:p w14:paraId="5D3E173C" w14:textId="77777777" w:rsidR="00F2610F" w:rsidRDefault="00F2610F" w:rsidP="00F2610F">
      <w:pPr>
        <w:tabs>
          <w:tab w:val="left" w:pos="360"/>
        </w:tabs>
        <w:spacing w:after="0" w:line="360" w:lineRule="auto"/>
        <w:jc w:val="both"/>
        <w:rPr>
          <w:rFonts w:ascii="Arial" w:hAnsi="Arial" w:cs="Arial"/>
        </w:rPr>
      </w:pPr>
    </w:p>
    <w:p w14:paraId="320E38EE" w14:textId="77777777" w:rsidR="00F2610F" w:rsidRDefault="00F2610F" w:rsidP="00F2610F">
      <w:pPr>
        <w:tabs>
          <w:tab w:val="left" w:pos="360"/>
        </w:tabs>
        <w:spacing w:after="0" w:line="360" w:lineRule="auto"/>
        <w:jc w:val="both"/>
        <w:rPr>
          <w:rFonts w:ascii="Arial" w:hAnsi="Arial" w:cs="Arial"/>
        </w:rPr>
      </w:pPr>
    </w:p>
    <w:p w14:paraId="66AADE05" w14:textId="77777777" w:rsidR="00F2610F" w:rsidRDefault="00F2610F" w:rsidP="00F2610F">
      <w:pPr>
        <w:tabs>
          <w:tab w:val="left" w:pos="360"/>
        </w:tabs>
        <w:spacing w:after="0" w:line="360" w:lineRule="auto"/>
        <w:jc w:val="both"/>
        <w:rPr>
          <w:rFonts w:ascii="Arial" w:hAnsi="Arial" w:cs="Arial"/>
        </w:rPr>
      </w:pPr>
    </w:p>
    <w:p w14:paraId="441464AC" w14:textId="77777777" w:rsidR="00F2610F" w:rsidRDefault="00F2610F" w:rsidP="00F2610F">
      <w:pPr>
        <w:tabs>
          <w:tab w:val="left" w:pos="360"/>
        </w:tabs>
        <w:spacing w:after="0" w:line="360" w:lineRule="auto"/>
        <w:jc w:val="both"/>
        <w:rPr>
          <w:rFonts w:ascii="Arial" w:hAnsi="Arial" w:cs="Arial"/>
        </w:rPr>
      </w:pPr>
    </w:p>
    <w:p w14:paraId="5D66E1D1" w14:textId="77777777" w:rsidR="00F2610F" w:rsidRDefault="00F2610F" w:rsidP="00F2610F">
      <w:pPr>
        <w:tabs>
          <w:tab w:val="left" w:pos="360"/>
        </w:tabs>
        <w:spacing w:after="0" w:line="360" w:lineRule="auto"/>
        <w:jc w:val="both"/>
        <w:rPr>
          <w:rFonts w:ascii="Arial" w:hAnsi="Arial" w:cs="Arial"/>
        </w:rPr>
      </w:pPr>
    </w:p>
    <w:p w14:paraId="4EF1E5C4" w14:textId="77777777" w:rsidR="00F2610F" w:rsidRDefault="00F2610F" w:rsidP="00F2610F">
      <w:pPr>
        <w:tabs>
          <w:tab w:val="left" w:pos="360"/>
        </w:tabs>
        <w:spacing w:after="0" w:line="360" w:lineRule="auto"/>
        <w:jc w:val="both"/>
        <w:rPr>
          <w:rFonts w:ascii="Arial" w:hAnsi="Arial" w:cs="Arial"/>
        </w:rPr>
      </w:pPr>
    </w:p>
    <w:p w14:paraId="31087E0D" w14:textId="77777777" w:rsidR="00F2610F" w:rsidRDefault="00F2610F" w:rsidP="00F2610F">
      <w:pPr>
        <w:tabs>
          <w:tab w:val="left" w:pos="360"/>
        </w:tabs>
        <w:spacing w:after="0" w:line="360" w:lineRule="auto"/>
        <w:jc w:val="both"/>
        <w:rPr>
          <w:rFonts w:ascii="Arial" w:hAnsi="Arial" w:cs="Arial"/>
        </w:rPr>
      </w:pPr>
    </w:p>
    <w:p w14:paraId="2DD87724" w14:textId="77777777" w:rsidR="00F2610F" w:rsidRDefault="00F2610F" w:rsidP="00F2610F">
      <w:pPr>
        <w:tabs>
          <w:tab w:val="left" w:pos="360"/>
        </w:tabs>
        <w:spacing w:after="0" w:line="360" w:lineRule="auto"/>
        <w:jc w:val="both"/>
        <w:rPr>
          <w:rFonts w:ascii="Arial" w:hAnsi="Arial" w:cs="Arial"/>
        </w:rPr>
      </w:pPr>
    </w:p>
    <w:p w14:paraId="645F5F51" w14:textId="77777777" w:rsidR="00F2610F" w:rsidRDefault="00F2610F" w:rsidP="00F2610F">
      <w:pPr>
        <w:tabs>
          <w:tab w:val="left" w:pos="360"/>
        </w:tabs>
        <w:spacing w:after="0" w:line="360" w:lineRule="auto"/>
        <w:jc w:val="both"/>
        <w:rPr>
          <w:rFonts w:ascii="Arial" w:hAnsi="Arial" w:cs="Arial"/>
        </w:rPr>
      </w:pPr>
    </w:p>
    <w:p w14:paraId="39D88BF4" w14:textId="77777777" w:rsidR="00F2610F" w:rsidRDefault="00F2610F" w:rsidP="00F2610F">
      <w:pPr>
        <w:tabs>
          <w:tab w:val="left" w:pos="360"/>
        </w:tabs>
        <w:spacing w:after="0" w:line="360" w:lineRule="auto"/>
        <w:jc w:val="both"/>
        <w:rPr>
          <w:rFonts w:ascii="Arial" w:hAnsi="Arial" w:cs="Arial"/>
        </w:rPr>
      </w:pPr>
    </w:p>
    <w:p w14:paraId="437DEE33" w14:textId="77777777" w:rsidR="00F2610F" w:rsidRDefault="00F2610F" w:rsidP="00F2610F">
      <w:pPr>
        <w:tabs>
          <w:tab w:val="left" w:pos="360"/>
        </w:tabs>
        <w:spacing w:after="0" w:line="360" w:lineRule="auto"/>
        <w:jc w:val="both"/>
        <w:rPr>
          <w:rFonts w:ascii="Arial" w:hAnsi="Arial" w:cs="Arial"/>
        </w:rPr>
      </w:pPr>
    </w:p>
    <w:p w14:paraId="5127FD35" w14:textId="77777777" w:rsidR="00F2610F" w:rsidRDefault="00F2610F" w:rsidP="00F2610F">
      <w:pPr>
        <w:tabs>
          <w:tab w:val="left" w:pos="360"/>
        </w:tabs>
        <w:spacing w:after="0" w:line="360" w:lineRule="auto"/>
        <w:jc w:val="both"/>
        <w:rPr>
          <w:rFonts w:ascii="Arial" w:hAnsi="Arial" w:cs="Arial"/>
        </w:rPr>
      </w:pPr>
    </w:p>
    <w:p w14:paraId="0629BC90" w14:textId="77777777" w:rsidR="00F2610F" w:rsidRDefault="00F2610F" w:rsidP="00F2610F">
      <w:pPr>
        <w:tabs>
          <w:tab w:val="left" w:pos="360"/>
        </w:tabs>
        <w:spacing w:after="0" w:line="360" w:lineRule="auto"/>
        <w:jc w:val="both"/>
        <w:rPr>
          <w:rFonts w:ascii="Arial" w:hAnsi="Arial" w:cs="Arial"/>
        </w:rPr>
      </w:pPr>
    </w:p>
    <w:p w14:paraId="0A339FC8" w14:textId="77777777" w:rsidR="00F2610F" w:rsidRDefault="00F2610F" w:rsidP="00F2610F">
      <w:pPr>
        <w:tabs>
          <w:tab w:val="left" w:pos="360"/>
        </w:tabs>
        <w:spacing w:after="0" w:line="360" w:lineRule="auto"/>
        <w:jc w:val="both"/>
        <w:rPr>
          <w:rFonts w:ascii="Arial" w:hAnsi="Arial" w:cs="Arial"/>
        </w:rPr>
      </w:pPr>
    </w:p>
    <w:p w14:paraId="7985695C" w14:textId="77777777" w:rsidR="00F2610F" w:rsidRDefault="00F2610F" w:rsidP="00F2610F">
      <w:pPr>
        <w:tabs>
          <w:tab w:val="left" w:pos="360"/>
        </w:tabs>
        <w:spacing w:after="0" w:line="360" w:lineRule="auto"/>
        <w:jc w:val="both"/>
        <w:rPr>
          <w:rFonts w:ascii="Arial" w:hAnsi="Arial" w:cs="Arial"/>
        </w:rPr>
      </w:pPr>
    </w:p>
    <w:p w14:paraId="0E27E6FC" w14:textId="77777777" w:rsidR="00F2610F" w:rsidRDefault="00F2610F" w:rsidP="00F2610F">
      <w:pPr>
        <w:tabs>
          <w:tab w:val="left" w:pos="360"/>
        </w:tabs>
        <w:spacing w:after="0" w:line="360" w:lineRule="auto"/>
        <w:jc w:val="both"/>
        <w:rPr>
          <w:rFonts w:ascii="Arial" w:hAnsi="Arial" w:cs="Arial"/>
        </w:rPr>
      </w:pPr>
    </w:p>
    <w:p w14:paraId="2BD50F11" w14:textId="77777777" w:rsidR="00F2610F" w:rsidRDefault="00F2610F" w:rsidP="00F2610F">
      <w:pPr>
        <w:tabs>
          <w:tab w:val="left" w:pos="360"/>
        </w:tabs>
        <w:spacing w:after="0" w:line="360" w:lineRule="auto"/>
        <w:jc w:val="both"/>
        <w:rPr>
          <w:rFonts w:ascii="Arial" w:hAnsi="Arial" w:cs="Arial"/>
        </w:rPr>
      </w:pPr>
    </w:p>
    <w:p w14:paraId="27AFB786" w14:textId="77777777" w:rsidR="00F2610F" w:rsidRPr="00E039ED" w:rsidRDefault="00F2610F" w:rsidP="00F2610F">
      <w:pPr>
        <w:pStyle w:val="DNAS"/>
        <w:rPr>
          <w:color w:val="000000" w:themeColor="text1"/>
        </w:rPr>
      </w:pPr>
      <w:bookmarkStart w:id="9" w:name="_Toc96008025"/>
      <w:r w:rsidRPr="00E039ED">
        <w:rPr>
          <w:color w:val="000000" w:themeColor="text1"/>
        </w:rPr>
        <w:lastRenderedPageBreak/>
        <w:t>TABLE OF FIGURES</w:t>
      </w:r>
      <w:bookmarkEnd w:id="9"/>
    </w:p>
    <w:p w14:paraId="1B2059F0" w14:textId="77777777" w:rsidR="00F2610F" w:rsidRPr="00E039ED" w:rsidRDefault="00F2610F" w:rsidP="00F2610F">
      <w:pPr>
        <w:pStyle w:val="ac"/>
        <w:tabs>
          <w:tab w:val="right" w:pos="9350"/>
        </w:tabs>
        <w:rPr>
          <w:rFonts w:asciiTheme="minorHAnsi" w:eastAsiaTheme="minorEastAsia" w:hAnsiTheme="minorHAnsi"/>
          <w:noProof/>
          <w:color w:val="FF0000"/>
        </w:rPr>
      </w:pPr>
      <w:r w:rsidRPr="00E039ED">
        <w:rPr>
          <w:rFonts w:cs="Arial"/>
          <w:color w:val="FF0000"/>
        </w:rPr>
        <w:fldChar w:fldCharType="begin"/>
      </w:r>
      <w:r w:rsidRPr="00E039ED">
        <w:rPr>
          <w:rFonts w:cs="Arial"/>
          <w:color w:val="FF0000"/>
        </w:rPr>
        <w:instrText xml:space="preserve"> TOC \h \z \c "Figure" </w:instrText>
      </w:r>
      <w:r w:rsidRPr="00E039ED">
        <w:rPr>
          <w:rFonts w:cs="Arial"/>
          <w:color w:val="FF0000"/>
        </w:rPr>
        <w:fldChar w:fldCharType="separate"/>
      </w:r>
      <w:hyperlink w:anchor="_Toc93020444" w:history="1">
        <w:r w:rsidRPr="00E039ED">
          <w:rPr>
            <w:rStyle w:val="a4"/>
            <w:noProof/>
            <w:color w:val="FF0000"/>
          </w:rPr>
          <w:t>Figure 1 The notorious BTC (Brand</w:t>
        </w:r>
        <w:r w:rsidRPr="00E039ED">
          <w:rPr>
            <w:rStyle w:val="a4"/>
            <w:noProof/>
            <w:color w:val="FF0000"/>
          </w:rPr>
          <w:t>o</w:t>
        </w:r>
        <w:r w:rsidRPr="00E039ED">
          <w:rPr>
            <w:rStyle w:val="a4"/>
            <w:noProof/>
            <w:color w:val="FF0000"/>
          </w:rPr>
          <w:t>n the Cat)</w:t>
        </w:r>
        <w:r w:rsidRPr="00E039ED">
          <w:rPr>
            <w:noProof/>
            <w:webHidden/>
            <w:color w:val="FF0000"/>
          </w:rPr>
          <w:tab/>
        </w:r>
        <w:r w:rsidRPr="00E039ED">
          <w:rPr>
            <w:noProof/>
            <w:webHidden/>
            <w:color w:val="FF0000"/>
          </w:rPr>
          <w:fldChar w:fldCharType="begin"/>
        </w:r>
        <w:r w:rsidRPr="00E039ED">
          <w:rPr>
            <w:noProof/>
            <w:webHidden/>
            <w:color w:val="FF0000"/>
          </w:rPr>
          <w:instrText xml:space="preserve"> PAGEREF _Toc93020444 \h </w:instrText>
        </w:r>
        <w:r w:rsidRPr="00E039ED">
          <w:rPr>
            <w:noProof/>
            <w:webHidden/>
            <w:color w:val="FF0000"/>
          </w:rPr>
        </w:r>
        <w:r w:rsidRPr="00E039ED">
          <w:rPr>
            <w:noProof/>
            <w:webHidden/>
            <w:color w:val="FF0000"/>
          </w:rPr>
          <w:fldChar w:fldCharType="separate"/>
        </w:r>
        <w:r w:rsidRPr="00E039ED">
          <w:rPr>
            <w:noProof/>
            <w:webHidden/>
            <w:color w:val="FF0000"/>
          </w:rPr>
          <w:t>10</w:t>
        </w:r>
        <w:r w:rsidRPr="00E039ED">
          <w:rPr>
            <w:noProof/>
            <w:webHidden/>
            <w:color w:val="FF0000"/>
          </w:rPr>
          <w:fldChar w:fldCharType="end"/>
        </w:r>
      </w:hyperlink>
    </w:p>
    <w:p w14:paraId="4326FFE3" w14:textId="77777777" w:rsidR="00F2610F" w:rsidRPr="006521C1" w:rsidRDefault="00F2610F" w:rsidP="00F2610F">
      <w:pPr>
        <w:tabs>
          <w:tab w:val="left" w:pos="360"/>
        </w:tabs>
        <w:spacing w:after="0" w:line="360" w:lineRule="auto"/>
        <w:jc w:val="both"/>
        <w:rPr>
          <w:rFonts w:ascii="Arial" w:hAnsi="Arial" w:cs="Arial"/>
        </w:rPr>
      </w:pPr>
      <w:r w:rsidRPr="00E039ED">
        <w:rPr>
          <w:rFonts w:ascii="Arial" w:hAnsi="Arial" w:cs="Arial"/>
          <w:color w:val="FF0000"/>
        </w:rPr>
        <w:fldChar w:fldCharType="end"/>
      </w:r>
    </w:p>
    <w:p w14:paraId="4A338E0B" w14:textId="77777777" w:rsidR="00F2610F" w:rsidRPr="00AC4AA8" w:rsidRDefault="00F2610F" w:rsidP="00F2610F">
      <w:pPr>
        <w:tabs>
          <w:tab w:val="left" w:pos="360"/>
        </w:tabs>
        <w:spacing w:after="0" w:line="360" w:lineRule="auto"/>
        <w:jc w:val="both"/>
        <w:rPr>
          <w:rFonts w:ascii="Arial" w:hAnsi="Arial" w:cs="Arial"/>
        </w:rPr>
      </w:pPr>
    </w:p>
    <w:p w14:paraId="36DD0906" w14:textId="77777777" w:rsidR="00F2610F" w:rsidRPr="00FA0FB3" w:rsidRDefault="00F2610F" w:rsidP="00F2610F">
      <w:pPr>
        <w:tabs>
          <w:tab w:val="left" w:pos="360"/>
        </w:tabs>
        <w:spacing w:after="0" w:line="360" w:lineRule="auto"/>
        <w:jc w:val="both"/>
        <w:rPr>
          <w:rFonts w:ascii="Arial" w:hAnsi="Arial" w:cs="Arial"/>
          <w:color w:val="0070C0"/>
        </w:rPr>
      </w:pPr>
      <w:r w:rsidRPr="00FA0FB3">
        <w:rPr>
          <w:rFonts w:ascii="Arial" w:hAnsi="Arial" w:cs="Arial"/>
          <w:i/>
          <w:color w:val="0070C0"/>
        </w:rPr>
        <w:t>First add captions to your figures</w:t>
      </w:r>
      <w:r>
        <w:rPr>
          <w:rFonts w:ascii="Arial" w:hAnsi="Arial" w:cs="Arial"/>
          <w:i/>
          <w:color w:val="0070C0"/>
        </w:rPr>
        <w:t xml:space="preserve">. </w:t>
      </w:r>
      <w:r w:rsidRPr="0001579D">
        <w:rPr>
          <w:rFonts w:ascii="Arial" w:hAnsi="Arial" w:cs="Arial"/>
          <w:i/>
          <w:color w:val="0070C0"/>
        </w:rPr>
        <w:t>Right-click on the text above and select Update Field to update this list.</w:t>
      </w:r>
      <w:r>
        <w:rPr>
          <w:rFonts w:ascii="Arial" w:hAnsi="Arial" w:cs="Arial"/>
          <w:i/>
          <w:color w:val="0070C0"/>
        </w:rPr>
        <w:t xml:space="preserve"> </w:t>
      </w:r>
      <w:r w:rsidRPr="00FA0FB3">
        <w:rPr>
          <w:rFonts w:ascii="Arial" w:hAnsi="Arial" w:cs="Arial"/>
          <w:i/>
          <w:color w:val="0070C0"/>
        </w:rPr>
        <w:t>Word then searches the document for your captions and automatically adds a list of figures, sorted by page number.</w:t>
      </w:r>
      <w:r>
        <w:rPr>
          <w:rFonts w:ascii="Arial" w:hAnsi="Arial" w:cs="Arial"/>
          <w:i/>
          <w:color w:val="0070C0"/>
        </w:rPr>
        <w:t xml:space="preserve"> The captions must be formatted as in the DNAS SW Style Guide</w:t>
      </w:r>
      <w:r>
        <w:rPr>
          <w:rFonts w:ascii="Arial" w:hAnsi="Arial" w:cs="Arial"/>
          <w:color w:val="0070C0"/>
        </w:rPr>
        <w:t>.</w:t>
      </w:r>
    </w:p>
    <w:p w14:paraId="58AFFA87" w14:textId="77777777" w:rsidR="00F2610F" w:rsidRDefault="00F2610F" w:rsidP="00F2610F">
      <w:pPr>
        <w:tabs>
          <w:tab w:val="left" w:pos="360"/>
        </w:tabs>
        <w:spacing w:after="0" w:line="360" w:lineRule="auto"/>
        <w:jc w:val="both"/>
        <w:rPr>
          <w:rFonts w:ascii="Arial" w:hAnsi="Arial" w:cs="Arial"/>
        </w:rPr>
      </w:pPr>
    </w:p>
    <w:p w14:paraId="722AF497" w14:textId="77777777" w:rsidR="00F2610F" w:rsidRDefault="00F2610F" w:rsidP="00F2610F">
      <w:pPr>
        <w:tabs>
          <w:tab w:val="left" w:pos="360"/>
        </w:tabs>
        <w:spacing w:after="0" w:line="360" w:lineRule="auto"/>
        <w:jc w:val="both"/>
        <w:rPr>
          <w:rFonts w:ascii="Arial" w:hAnsi="Arial" w:cs="Arial"/>
        </w:rPr>
      </w:pPr>
    </w:p>
    <w:p w14:paraId="74F6461B" w14:textId="77777777" w:rsidR="00F2610F" w:rsidRDefault="00F2610F" w:rsidP="00F2610F">
      <w:pPr>
        <w:tabs>
          <w:tab w:val="left" w:pos="360"/>
        </w:tabs>
        <w:spacing w:after="0" w:line="360" w:lineRule="auto"/>
        <w:jc w:val="both"/>
        <w:rPr>
          <w:rFonts w:ascii="Arial" w:hAnsi="Arial" w:cs="Arial"/>
        </w:rPr>
      </w:pPr>
    </w:p>
    <w:p w14:paraId="26EC6063" w14:textId="77777777" w:rsidR="00F2610F" w:rsidRDefault="00F2610F" w:rsidP="00F2610F">
      <w:pPr>
        <w:tabs>
          <w:tab w:val="left" w:pos="360"/>
        </w:tabs>
        <w:spacing w:after="0" w:line="360" w:lineRule="auto"/>
        <w:jc w:val="both"/>
        <w:rPr>
          <w:rFonts w:ascii="Arial" w:hAnsi="Arial" w:cs="Arial"/>
        </w:rPr>
      </w:pPr>
    </w:p>
    <w:p w14:paraId="553A8311" w14:textId="77777777" w:rsidR="00F2610F" w:rsidRDefault="00F2610F" w:rsidP="00F2610F">
      <w:pPr>
        <w:tabs>
          <w:tab w:val="left" w:pos="360"/>
        </w:tabs>
        <w:spacing w:after="0" w:line="360" w:lineRule="auto"/>
        <w:jc w:val="both"/>
        <w:rPr>
          <w:rFonts w:ascii="Arial" w:hAnsi="Arial" w:cs="Arial"/>
        </w:rPr>
      </w:pPr>
    </w:p>
    <w:p w14:paraId="40C2F97E" w14:textId="77777777" w:rsidR="00F2610F" w:rsidRDefault="00F2610F" w:rsidP="00F2610F">
      <w:pPr>
        <w:tabs>
          <w:tab w:val="left" w:pos="360"/>
        </w:tabs>
        <w:spacing w:after="0" w:line="360" w:lineRule="auto"/>
        <w:jc w:val="both"/>
        <w:rPr>
          <w:rFonts w:ascii="Arial" w:hAnsi="Arial" w:cs="Arial"/>
        </w:rPr>
      </w:pPr>
    </w:p>
    <w:p w14:paraId="12EA3A35" w14:textId="77777777" w:rsidR="00F2610F" w:rsidRDefault="00F2610F" w:rsidP="00F2610F">
      <w:pPr>
        <w:tabs>
          <w:tab w:val="left" w:pos="360"/>
        </w:tabs>
        <w:spacing w:after="0" w:line="360" w:lineRule="auto"/>
        <w:jc w:val="both"/>
        <w:rPr>
          <w:rFonts w:ascii="Arial" w:hAnsi="Arial" w:cs="Arial"/>
        </w:rPr>
      </w:pPr>
    </w:p>
    <w:p w14:paraId="3EC7B827" w14:textId="77777777" w:rsidR="00F2610F" w:rsidRDefault="00F2610F" w:rsidP="00F2610F">
      <w:pPr>
        <w:tabs>
          <w:tab w:val="left" w:pos="360"/>
        </w:tabs>
        <w:spacing w:after="0" w:line="360" w:lineRule="auto"/>
        <w:jc w:val="both"/>
        <w:rPr>
          <w:rFonts w:ascii="Arial" w:hAnsi="Arial" w:cs="Arial"/>
        </w:rPr>
      </w:pPr>
    </w:p>
    <w:p w14:paraId="0EF09327" w14:textId="77777777" w:rsidR="00F2610F" w:rsidRDefault="00F2610F" w:rsidP="00F2610F">
      <w:pPr>
        <w:tabs>
          <w:tab w:val="left" w:pos="360"/>
        </w:tabs>
        <w:spacing w:after="0" w:line="360" w:lineRule="auto"/>
        <w:jc w:val="both"/>
        <w:rPr>
          <w:rFonts w:ascii="Arial" w:hAnsi="Arial" w:cs="Arial"/>
        </w:rPr>
      </w:pPr>
    </w:p>
    <w:p w14:paraId="3E49F09F" w14:textId="77777777" w:rsidR="00F2610F" w:rsidRDefault="00F2610F" w:rsidP="00F2610F">
      <w:pPr>
        <w:tabs>
          <w:tab w:val="left" w:pos="360"/>
        </w:tabs>
        <w:spacing w:after="0" w:line="360" w:lineRule="auto"/>
        <w:jc w:val="both"/>
        <w:rPr>
          <w:rFonts w:ascii="Arial" w:hAnsi="Arial" w:cs="Arial"/>
        </w:rPr>
      </w:pPr>
    </w:p>
    <w:p w14:paraId="35A0D91B" w14:textId="77777777" w:rsidR="00F2610F" w:rsidRDefault="00F2610F" w:rsidP="00F2610F">
      <w:pPr>
        <w:tabs>
          <w:tab w:val="left" w:pos="360"/>
        </w:tabs>
        <w:spacing w:after="0" w:line="360" w:lineRule="auto"/>
        <w:jc w:val="both"/>
        <w:rPr>
          <w:rFonts w:ascii="Arial" w:hAnsi="Arial" w:cs="Arial"/>
        </w:rPr>
      </w:pPr>
    </w:p>
    <w:p w14:paraId="76B5B660" w14:textId="77777777" w:rsidR="00F2610F" w:rsidRDefault="00F2610F" w:rsidP="00F2610F">
      <w:pPr>
        <w:tabs>
          <w:tab w:val="left" w:pos="360"/>
        </w:tabs>
        <w:spacing w:after="0" w:line="360" w:lineRule="auto"/>
        <w:jc w:val="both"/>
        <w:rPr>
          <w:rFonts w:ascii="Arial" w:hAnsi="Arial" w:cs="Arial"/>
        </w:rPr>
      </w:pPr>
    </w:p>
    <w:p w14:paraId="34226B59" w14:textId="77777777" w:rsidR="00F2610F" w:rsidRDefault="00F2610F" w:rsidP="00F2610F">
      <w:pPr>
        <w:tabs>
          <w:tab w:val="left" w:pos="360"/>
        </w:tabs>
        <w:spacing w:after="0" w:line="360" w:lineRule="auto"/>
        <w:jc w:val="both"/>
        <w:rPr>
          <w:rFonts w:ascii="Arial" w:hAnsi="Arial" w:cs="Arial"/>
        </w:rPr>
      </w:pPr>
    </w:p>
    <w:p w14:paraId="277D1385" w14:textId="77777777" w:rsidR="00F2610F" w:rsidRDefault="00F2610F" w:rsidP="00F2610F">
      <w:pPr>
        <w:tabs>
          <w:tab w:val="left" w:pos="360"/>
        </w:tabs>
        <w:spacing w:after="0" w:line="360" w:lineRule="auto"/>
        <w:jc w:val="both"/>
        <w:rPr>
          <w:rFonts w:ascii="Arial" w:hAnsi="Arial" w:cs="Arial"/>
        </w:rPr>
      </w:pPr>
    </w:p>
    <w:p w14:paraId="04629529" w14:textId="77777777" w:rsidR="00F2610F" w:rsidRDefault="00F2610F" w:rsidP="00F2610F">
      <w:pPr>
        <w:tabs>
          <w:tab w:val="left" w:pos="360"/>
        </w:tabs>
        <w:spacing w:after="0" w:line="360" w:lineRule="auto"/>
        <w:jc w:val="both"/>
        <w:rPr>
          <w:rFonts w:ascii="Arial" w:hAnsi="Arial" w:cs="Arial"/>
        </w:rPr>
      </w:pPr>
    </w:p>
    <w:p w14:paraId="5500F014" w14:textId="77777777" w:rsidR="00F2610F" w:rsidRDefault="00F2610F" w:rsidP="00F2610F">
      <w:pPr>
        <w:tabs>
          <w:tab w:val="left" w:pos="360"/>
        </w:tabs>
        <w:spacing w:after="0" w:line="360" w:lineRule="auto"/>
        <w:jc w:val="both"/>
        <w:rPr>
          <w:rFonts w:ascii="Arial" w:hAnsi="Arial" w:cs="Arial"/>
        </w:rPr>
      </w:pPr>
    </w:p>
    <w:p w14:paraId="20071339" w14:textId="77777777" w:rsidR="00F2610F" w:rsidRDefault="00F2610F" w:rsidP="00F2610F">
      <w:pPr>
        <w:tabs>
          <w:tab w:val="left" w:pos="360"/>
        </w:tabs>
        <w:spacing w:after="0" w:line="360" w:lineRule="auto"/>
        <w:jc w:val="both"/>
        <w:rPr>
          <w:rFonts w:ascii="Arial" w:hAnsi="Arial" w:cs="Arial"/>
        </w:rPr>
      </w:pPr>
    </w:p>
    <w:p w14:paraId="4A793105" w14:textId="77777777" w:rsidR="00F2610F" w:rsidRDefault="00F2610F" w:rsidP="00F2610F">
      <w:pPr>
        <w:tabs>
          <w:tab w:val="left" w:pos="360"/>
        </w:tabs>
        <w:spacing w:after="0" w:line="360" w:lineRule="auto"/>
        <w:jc w:val="both"/>
        <w:rPr>
          <w:rFonts w:ascii="Arial" w:hAnsi="Arial" w:cs="Arial"/>
        </w:rPr>
      </w:pPr>
    </w:p>
    <w:p w14:paraId="265A7951" w14:textId="77777777" w:rsidR="00F2610F" w:rsidRDefault="00F2610F" w:rsidP="00F2610F">
      <w:pPr>
        <w:tabs>
          <w:tab w:val="left" w:pos="360"/>
        </w:tabs>
        <w:spacing w:after="0" w:line="360" w:lineRule="auto"/>
        <w:jc w:val="both"/>
        <w:rPr>
          <w:rFonts w:ascii="Arial" w:hAnsi="Arial" w:cs="Arial"/>
        </w:rPr>
      </w:pPr>
    </w:p>
    <w:p w14:paraId="77ECCC7F" w14:textId="77777777" w:rsidR="00F2610F" w:rsidRDefault="00F2610F" w:rsidP="00F2610F">
      <w:pPr>
        <w:tabs>
          <w:tab w:val="left" w:pos="360"/>
        </w:tabs>
        <w:spacing w:after="0" w:line="360" w:lineRule="auto"/>
        <w:jc w:val="both"/>
        <w:rPr>
          <w:rFonts w:ascii="Arial" w:hAnsi="Arial" w:cs="Arial"/>
        </w:rPr>
      </w:pPr>
    </w:p>
    <w:p w14:paraId="526E2D8E" w14:textId="77777777" w:rsidR="00F2610F" w:rsidRDefault="00F2610F" w:rsidP="00F2610F">
      <w:pPr>
        <w:tabs>
          <w:tab w:val="left" w:pos="360"/>
        </w:tabs>
        <w:spacing w:after="0" w:line="360" w:lineRule="auto"/>
        <w:jc w:val="both"/>
        <w:rPr>
          <w:rFonts w:ascii="Arial" w:hAnsi="Arial" w:cs="Arial"/>
        </w:rPr>
      </w:pPr>
    </w:p>
    <w:p w14:paraId="67D67F85" w14:textId="77777777" w:rsidR="00F2610F" w:rsidRDefault="00F2610F" w:rsidP="00F2610F">
      <w:pPr>
        <w:tabs>
          <w:tab w:val="left" w:pos="360"/>
        </w:tabs>
        <w:spacing w:after="0" w:line="360" w:lineRule="auto"/>
        <w:jc w:val="both"/>
        <w:rPr>
          <w:rFonts w:ascii="Arial" w:hAnsi="Arial" w:cs="Arial"/>
        </w:rPr>
      </w:pPr>
    </w:p>
    <w:p w14:paraId="2AE6F07A" w14:textId="77777777" w:rsidR="00F2610F" w:rsidRDefault="00F2610F" w:rsidP="00F2610F">
      <w:pPr>
        <w:tabs>
          <w:tab w:val="left" w:pos="360"/>
        </w:tabs>
        <w:spacing w:after="0" w:line="360" w:lineRule="auto"/>
        <w:jc w:val="both"/>
        <w:rPr>
          <w:rFonts w:ascii="Arial" w:hAnsi="Arial" w:cs="Arial"/>
        </w:rPr>
      </w:pPr>
    </w:p>
    <w:p w14:paraId="78A44605" w14:textId="77777777" w:rsidR="00F2610F" w:rsidRDefault="00F2610F" w:rsidP="00F2610F">
      <w:pPr>
        <w:tabs>
          <w:tab w:val="left" w:pos="360"/>
        </w:tabs>
        <w:spacing w:after="0" w:line="360" w:lineRule="auto"/>
        <w:jc w:val="both"/>
        <w:rPr>
          <w:rFonts w:ascii="Arial" w:hAnsi="Arial" w:cs="Arial"/>
        </w:rPr>
      </w:pPr>
    </w:p>
    <w:p w14:paraId="511F1584" w14:textId="77777777" w:rsidR="00F2610F" w:rsidRDefault="00F2610F" w:rsidP="00F2610F">
      <w:pPr>
        <w:tabs>
          <w:tab w:val="left" w:pos="360"/>
        </w:tabs>
        <w:spacing w:after="0" w:line="360" w:lineRule="auto"/>
        <w:jc w:val="both"/>
        <w:rPr>
          <w:rFonts w:ascii="Arial" w:hAnsi="Arial" w:cs="Arial"/>
        </w:rPr>
      </w:pPr>
    </w:p>
    <w:p w14:paraId="308951C7" w14:textId="77777777" w:rsidR="00F2610F" w:rsidRDefault="00F2610F" w:rsidP="00F2610F">
      <w:pPr>
        <w:pStyle w:val="DNAS"/>
        <w:sectPr w:rsidR="00F2610F" w:rsidSect="00B437B6">
          <w:footerReference w:type="default" r:id="rId7"/>
          <w:footerReference w:type="first" r:id="rId8"/>
          <w:pgSz w:w="12240" w:h="15840"/>
          <w:pgMar w:top="1440" w:right="1440" w:bottom="1440" w:left="1440" w:header="720" w:footer="720" w:gutter="0"/>
          <w:pgNumType w:fmt="lowerRoman" w:start="2"/>
          <w:cols w:space="720"/>
          <w:titlePg/>
          <w:docGrid w:linePitch="360"/>
        </w:sectPr>
      </w:pPr>
    </w:p>
    <w:p w14:paraId="5EA904A7" w14:textId="77777777" w:rsidR="00D84AE4" w:rsidRDefault="00D84AE4" w:rsidP="00D84AE4">
      <w:pPr>
        <w:tabs>
          <w:tab w:val="left" w:pos="360"/>
        </w:tabs>
        <w:spacing w:after="0" w:line="360" w:lineRule="auto"/>
        <w:jc w:val="both"/>
        <w:rPr>
          <w:rFonts w:ascii="Arial" w:eastAsiaTheme="majorEastAsia" w:hAnsi="Arial" w:cs="Arial"/>
          <w:b/>
          <w:color w:val="2F5496" w:themeColor="accent1" w:themeShade="BF"/>
          <w:sz w:val="28"/>
          <w:szCs w:val="32"/>
        </w:rPr>
      </w:pPr>
      <w:bookmarkStart w:id="10" w:name="_Toc94979102"/>
    </w:p>
    <w:p w14:paraId="32B8B820" w14:textId="77777777" w:rsidR="00D84AE4" w:rsidRDefault="00D84AE4" w:rsidP="00D84AE4">
      <w:pPr>
        <w:tabs>
          <w:tab w:val="left" w:pos="360"/>
        </w:tabs>
        <w:spacing w:after="0" w:line="360" w:lineRule="auto"/>
        <w:jc w:val="both"/>
        <w:rPr>
          <w:rFonts w:ascii="Arial" w:eastAsiaTheme="majorEastAsia" w:hAnsi="Arial" w:cs="Arial"/>
          <w:b/>
          <w:color w:val="2F5496" w:themeColor="accent1" w:themeShade="BF"/>
          <w:sz w:val="28"/>
          <w:szCs w:val="32"/>
        </w:rPr>
      </w:pPr>
    </w:p>
    <w:p w14:paraId="4DC194BA" w14:textId="15247567" w:rsidR="00D84AE4" w:rsidRPr="00D84AE4" w:rsidRDefault="00D84AE4" w:rsidP="00D84AE4">
      <w:pPr>
        <w:tabs>
          <w:tab w:val="left" w:pos="360"/>
        </w:tabs>
        <w:spacing w:after="0" w:line="360" w:lineRule="auto"/>
        <w:jc w:val="both"/>
        <w:rPr>
          <w:rFonts w:ascii="Arial" w:eastAsiaTheme="majorEastAsia" w:hAnsi="Arial" w:cs="Arial"/>
          <w:b/>
          <w:color w:val="000000" w:themeColor="text1"/>
          <w:sz w:val="28"/>
          <w:szCs w:val="32"/>
        </w:rPr>
      </w:pPr>
      <w:r w:rsidRPr="00D84AE4">
        <w:rPr>
          <w:rFonts w:ascii="Arial" w:eastAsiaTheme="majorEastAsia" w:hAnsi="Arial" w:cs="Arial"/>
          <w:b/>
          <w:color w:val="000000" w:themeColor="text1"/>
          <w:sz w:val="28"/>
          <w:szCs w:val="32"/>
        </w:rPr>
        <w:lastRenderedPageBreak/>
        <w:t>INTRODUCTION</w:t>
      </w:r>
      <w:bookmarkEnd w:id="10"/>
    </w:p>
    <w:p w14:paraId="16737445" w14:textId="77777777" w:rsidR="00D84AE4" w:rsidRPr="00D84AE4" w:rsidRDefault="00D84AE4" w:rsidP="00D84AE4">
      <w:pPr>
        <w:tabs>
          <w:tab w:val="left" w:pos="360"/>
        </w:tabs>
        <w:spacing w:after="0" w:line="360" w:lineRule="auto"/>
        <w:jc w:val="both"/>
        <w:rPr>
          <w:rFonts w:ascii="Arial" w:eastAsiaTheme="majorEastAsia" w:hAnsi="Arial" w:cs="Arial"/>
          <w:bCs/>
          <w:i/>
          <w:color w:val="2F5496" w:themeColor="accent1" w:themeShade="BF"/>
        </w:rPr>
      </w:pPr>
      <w:r w:rsidRPr="00D84AE4">
        <w:rPr>
          <w:rFonts w:ascii="Arial" w:eastAsiaTheme="majorEastAsia" w:hAnsi="Arial" w:cs="Arial"/>
          <w:bCs/>
          <w:i/>
          <w:color w:val="2F5496" w:themeColor="accent1" w:themeShade="BF"/>
        </w:rPr>
        <w:t xml:space="preserve">This section includes a clear statement of the problem and the reasons for studying it. Provide a detailed yet concise background discussion of the problem and the significance, scope, and limits of the work. </w:t>
      </w:r>
    </w:p>
    <w:p w14:paraId="66404698" w14:textId="77777777" w:rsidR="00D84AE4" w:rsidRPr="00D84AE4" w:rsidRDefault="00D84AE4" w:rsidP="00D84AE4">
      <w:pPr>
        <w:tabs>
          <w:tab w:val="left" w:pos="360"/>
        </w:tabs>
        <w:spacing w:after="0" w:line="360" w:lineRule="auto"/>
        <w:jc w:val="both"/>
        <w:rPr>
          <w:rFonts w:ascii="Arial" w:eastAsiaTheme="majorEastAsia" w:hAnsi="Arial" w:cs="Arial"/>
          <w:b/>
          <w:i/>
          <w:color w:val="2F5496" w:themeColor="accent1" w:themeShade="BF"/>
          <w:sz w:val="28"/>
          <w:szCs w:val="32"/>
        </w:rPr>
      </w:pPr>
    </w:p>
    <w:p w14:paraId="29F9CA1F" w14:textId="77777777" w:rsidR="00F2610F" w:rsidRPr="00E539A5" w:rsidRDefault="00F2610F" w:rsidP="00F2610F">
      <w:pPr>
        <w:tabs>
          <w:tab w:val="left" w:pos="360"/>
        </w:tabs>
        <w:spacing w:after="0" w:line="360" w:lineRule="auto"/>
        <w:jc w:val="both"/>
        <w:rPr>
          <w:rFonts w:ascii="Arial" w:hAnsi="Arial" w:cs="Arial"/>
        </w:rPr>
      </w:pPr>
    </w:p>
    <w:p w14:paraId="6ECBC53A" w14:textId="77777777" w:rsidR="00F2610F" w:rsidRDefault="00F2610F" w:rsidP="00F2610F">
      <w:pPr>
        <w:tabs>
          <w:tab w:val="left" w:pos="360"/>
        </w:tabs>
        <w:spacing w:after="0" w:line="360" w:lineRule="auto"/>
        <w:jc w:val="both"/>
        <w:rPr>
          <w:rFonts w:ascii="Arial" w:hAnsi="Arial" w:cs="Arial"/>
          <w:b/>
          <w:bCs/>
        </w:rPr>
      </w:pPr>
    </w:p>
    <w:p w14:paraId="1A5A243B" w14:textId="77777777" w:rsidR="00F2610F" w:rsidRDefault="00F2610F" w:rsidP="00F2610F">
      <w:pPr>
        <w:tabs>
          <w:tab w:val="left" w:pos="360"/>
        </w:tabs>
        <w:spacing w:after="0" w:line="360" w:lineRule="auto"/>
        <w:jc w:val="both"/>
        <w:rPr>
          <w:rFonts w:ascii="Arial" w:hAnsi="Arial" w:cs="Arial"/>
          <w:b/>
          <w:bCs/>
        </w:rPr>
      </w:pPr>
    </w:p>
    <w:p w14:paraId="0F2C9D1D" w14:textId="77777777" w:rsidR="00F2610F" w:rsidRDefault="00F2610F" w:rsidP="00F2610F">
      <w:pPr>
        <w:tabs>
          <w:tab w:val="left" w:pos="360"/>
        </w:tabs>
        <w:spacing w:after="0" w:line="360" w:lineRule="auto"/>
        <w:jc w:val="both"/>
        <w:rPr>
          <w:rFonts w:ascii="Arial" w:hAnsi="Arial" w:cs="Arial"/>
          <w:b/>
          <w:bCs/>
        </w:rPr>
      </w:pPr>
    </w:p>
    <w:p w14:paraId="3D94256C" w14:textId="77777777" w:rsidR="00F2610F" w:rsidRDefault="00F2610F" w:rsidP="00F2610F">
      <w:pPr>
        <w:tabs>
          <w:tab w:val="left" w:pos="360"/>
        </w:tabs>
        <w:spacing w:after="0" w:line="360" w:lineRule="auto"/>
        <w:jc w:val="both"/>
        <w:rPr>
          <w:rFonts w:ascii="Arial" w:hAnsi="Arial" w:cs="Arial"/>
          <w:b/>
          <w:bCs/>
        </w:rPr>
      </w:pPr>
    </w:p>
    <w:p w14:paraId="776C6970" w14:textId="77777777" w:rsidR="00F2610F" w:rsidRDefault="00F2610F" w:rsidP="00F2610F">
      <w:pPr>
        <w:tabs>
          <w:tab w:val="left" w:pos="360"/>
        </w:tabs>
        <w:spacing w:after="0" w:line="360" w:lineRule="auto"/>
        <w:jc w:val="both"/>
        <w:rPr>
          <w:rFonts w:ascii="Arial" w:hAnsi="Arial" w:cs="Arial"/>
          <w:b/>
          <w:bCs/>
        </w:rPr>
      </w:pPr>
    </w:p>
    <w:p w14:paraId="1515D94A" w14:textId="77777777" w:rsidR="00F2610F" w:rsidRDefault="00F2610F" w:rsidP="00F2610F">
      <w:pPr>
        <w:tabs>
          <w:tab w:val="left" w:pos="360"/>
        </w:tabs>
        <w:spacing w:after="0" w:line="360" w:lineRule="auto"/>
        <w:jc w:val="both"/>
        <w:rPr>
          <w:rFonts w:ascii="Arial" w:hAnsi="Arial" w:cs="Arial"/>
          <w:b/>
          <w:bCs/>
        </w:rPr>
      </w:pPr>
    </w:p>
    <w:p w14:paraId="023D9912" w14:textId="77777777" w:rsidR="00F2610F" w:rsidRDefault="00F2610F" w:rsidP="00F2610F">
      <w:pPr>
        <w:tabs>
          <w:tab w:val="left" w:pos="360"/>
        </w:tabs>
        <w:spacing w:after="0" w:line="360" w:lineRule="auto"/>
        <w:jc w:val="both"/>
        <w:rPr>
          <w:rFonts w:ascii="Arial" w:hAnsi="Arial" w:cs="Arial"/>
          <w:b/>
          <w:bCs/>
        </w:rPr>
      </w:pPr>
    </w:p>
    <w:p w14:paraId="1025E8F6" w14:textId="77777777" w:rsidR="00F2610F" w:rsidRDefault="00F2610F" w:rsidP="00F2610F">
      <w:pPr>
        <w:tabs>
          <w:tab w:val="left" w:pos="360"/>
        </w:tabs>
        <w:spacing w:after="0" w:line="360" w:lineRule="auto"/>
        <w:jc w:val="both"/>
        <w:rPr>
          <w:rFonts w:ascii="Arial" w:hAnsi="Arial" w:cs="Arial"/>
          <w:b/>
          <w:bCs/>
        </w:rPr>
      </w:pPr>
    </w:p>
    <w:p w14:paraId="1966D94C" w14:textId="77777777" w:rsidR="00F2610F" w:rsidRDefault="00F2610F" w:rsidP="00F2610F">
      <w:pPr>
        <w:tabs>
          <w:tab w:val="left" w:pos="360"/>
        </w:tabs>
        <w:spacing w:after="0" w:line="360" w:lineRule="auto"/>
        <w:jc w:val="both"/>
        <w:rPr>
          <w:rFonts w:ascii="Arial" w:hAnsi="Arial" w:cs="Arial"/>
          <w:b/>
          <w:bCs/>
        </w:rPr>
      </w:pPr>
    </w:p>
    <w:p w14:paraId="19AAFE5F" w14:textId="77777777" w:rsidR="00F2610F" w:rsidRDefault="00F2610F" w:rsidP="00F2610F">
      <w:pPr>
        <w:tabs>
          <w:tab w:val="left" w:pos="360"/>
        </w:tabs>
        <w:spacing w:after="0" w:line="360" w:lineRule="auto"/>
        <w:jc w:val="both"/>
        <w:rPr>
          <w:rFonts w:ascii="Arial" w:hAnsi="Arial" w:cs="Arial"/>
          <w:b/>
          <w:bCs/>
        </w:rPr>
      </w:pPr>
    </w:p>
    <w:p w14:paraId="4FED3A1C" w14:textId="77777777" w:rsidR="00F2610F" w:rsidRDefault="00F2610F" w:rsidP="00F2610F">
      <w:pPr>
        <w:tabs>
          <w:tab w:val="left" w:pos="360"/>
        </w:tabs>
        <w:spacing w:after="0" w:line="360" w:lineRule="auto"/>
        <w:jc w:val="both"/>
        <w:rPr>
          <w:rFonts w:ascii="Arial" w:hAnsi="Arial" w:cs="Arial"/>
          <w:b/>
          <w:bCs/>
        </w:rPr>
      </w:pPr>
    </w:p>
    <w:p w14:paraId="5ADB1578" w14:textId="77777777" w:rsidR="00F2610F" w:rsidRPr="00E539A5" w:rsidRDefault="00F2610F" w:rsidP="00F2610F">
      <w:pPr>
        <w:tabs>
          <w:tab w:val="left" w:pos="360"/>
        </w:tabs>
        <w:spacing w:after="0" w:line="360" w:lineRule="auto"/>
        <w:jc w:val="both"/>
        <w:rPr>
          <w:rFonts w:ascii="Arial" w:hAnsi="Arial" w:cs="Arial"/>
          <w:b/>
          <w:bCs/>
        </w:rPr>
      </w:pPr>
    </w:p>
    <w:p w14:paraId="21D37982" w14:textId="77777777" w:rsidR="00F2610F" w:rsidRPr="00E539A5" w:rsidRDefault="00F2610F" w:rsidP="00F2610F">
      <w:pPr>
        <w:tabs>
          <w:tab w:val="left" w:pos="360"/>
        </w:tabs>
        <w:spacing w:after="0" w:line="360" w:lineRule="auto"/>
        <w:jc w:val="both"/>
        <w:rPr>
          <w:rFonts w:ascii="Arial" w:hAnsi="Arial" w:cs="Arial"/>
          <w:b/>
          <w:bCs/>
        </w:rPr>
      </w:pPr>
    </w:p>
    <w:p w14:paraId="48E92CB2" w14:textId="77777777" w:rsidR="00F2610F" w:rsidRPr="00E539A5" w:rsidRDefault="00F2610F" w:rsidP="00F2610F">
      <w:pPr>
        <w:tabs>
          <w:tab w:val="left" w:pos="360"/>
        </w:tabs>
        <w:spacing w:after="0" w:line="360" w:lineRule="auto"/>
        <w:jc w:val="both"/>
        <w:rPr>
          <w:rFonts w:ascii="Arial" w:hAnsi="Arial" w:cs="Arial"/>
          <w:b/>
          <w:bCs/>
        </w:rPr>
      </w:pPr>
    </w:p>
    <w:p w14:paraId="3464728B" w14:textId="77777777" w:rsidR="00F2610F" w:rsidRPr="00E539A5" w:rsidRDefault="00F2610F" w:rsidP="00F2610F">
      <w:pPr>
        <w:tabs>
          <w:tab w:val="left" w:pos="360"/>
        </w:tabs>
        <w:spacing w:after="0" w:line="360" w:lineRule="auto"/>
        <w:jc w:val="both"/>
        <w:rPr>
          <w:rFonts w:ascii="Arial" w:hAnsi="Arial" w:cs="Arial"/>
          <w:b/>
          <w:bCs/>
        </w:rPr>
      </w:pPr>
    </w:p>
    <w:p w14:paraId="0C8B1C16" w14:textId="77777777" w:rsidR="00F2610F" w:rsidRPr="00E539A5" w:rsidRDefault="00F2610F" w:rsidP="00F2610F">
      <w:pPr>
        <w:tabs>
          <w:tab w:val="left" w:pos="360"/>
        </w:tabs>
        <w:spacing w:after="0" w:line="360" w:lineRule="auto"/>
        <w:jc w:val="both"/>
        <w:rPr>
          <w:rFonts w:ascii="Arial" w:hAnsi="Arial" w:cs="Arial"/>
          <w:b/>
          <w:bCs/>
        </w:rPr>
      </w:pPr>
    </w:p>
    <w:p w14:paraId="4FC12672" w14:textId="77777777" w:rsidR="00F2610F" w:rsidRPr="00E539A5" w:rsidRDefault="00F2610F" w:rsidP="00F2610F">
      <w:pPr>
        <w:tabs>
          <w:tab w:val="left" w:pos="360"/>
        </w:tabs>
        <w:spacing w:after="0" w:line="360" w:lineRule="auto"/>
        <w:jc w:val="both"/>
        <w:rPr>
          <w:rFonts w:ascii="Arial" w:hAnsi="Arial" w:cs="Arial"/>
          <w:b/>
          <w:bCs/>
        </w:rPr>
      </w:pPr>
    </w:p>
    <w:p w14:paraId="3FECD4EE" w14:textId="77777777" w:rsidR="00F2610F" w:rsidRPr="00E539A5" w:rsidRDefault="00F2610F" w:rsidP="00F2610F">
      <w:pPr>
        <w:tabs>
          <w:tab w:val="left" w:pos="360"/>
        </w:tabs>
        <w:spacing w:after="0" w:line="360" w:lineRule="auto"/>
        <w:jc w:val="both"/>
        <w:rPr>
          <w:rFonts w:ascii="Arial" w:hAnsi="Arial" w:cs="Arial"/>
          <w:b/>
          <w:bCs/>
        </w:rPr>
      </w:pPr>
    </w:p>
    <w:p w14:paraId="7BB18F6A" w14:textId="77777777" w:rsidR="00F2610F" w:rsidRPr="00E539A5" w:rsidRDefault="00F2610F" w:rsidP="00F2610F">
      <w:pPr>
        <w:tabs>
          <w:tab w:val="left" w:pos="360"/>
        </w:tabs>
        <w:spacing w:after="0" w:line="360" w:lineRule="auto"/>
        <w:jc w:val="both"/>
        <w:rPr>
          <w:rFonts w:ascii="Arial" w:hAnsi="Arial" w:cs="Arial"/>
          <w:b/>
          <w:bCs/>
        </w:rPr>
      </w:pPr>
    </w:p>
    <w:p w14:paraId="65D7D75B" w14:textId="77777777" w:rsidR="00F2610F" w:rsidRPr="00E539A5" w:rsidRDefault="00F2610F" w:rsidP="00F2610F">
      <w:pPr>
        <w:tabs>
          <w:tab w:val="left" w:pos="360"/>
        </w:tabs>
        <w:spacing w:after="0" w:line="360" w:lineRule="auto"/>
        <w:jc w:val="both"/>
        <w:rPr>
          <w:rFonts w:ascii="Arial" w:hAnsi="Arial" w:cs="Arial"/>
          <w:b/>
          <w:bCs/>
        </w:rPr>
      </w:pPr>
    </w:p>
    <w:p w14:paraId="246DB605" w14:textId="77777777" w:rsidR="00F2610F" w:rsidRPr="00E539A5" w:rsidRDefault="00F2610F" w:rsidP="00F2610F">
      <w:pPr>
        <w:tabs>
          <w:tab w:val="left" w:pos="360"/>
        </w:tabs>
        <w:spacing w:after="0" w:line="360" w:lineRule="auto"/>
        <w:jc w:val="both"/>
        <w:rPr>
          <w:rFonts w:ascii="Arial" w:hAnsi="Arial" w:cs="Arial"/>
          <w:b/>
          <w:bCs/>
        </w:rPr>
      </w:pPr>
    </w:p>
    <w:p w14:paraId="1FECB03D" w14:textId="77777777" w:rsidR="00F2610F" w:rsidRPr="00E539A5" w:rsidRDefault="00F2610F" w:rsidP="00F2610F">
      <w:pPr>
        <w:tabs>
          <w:tab w:val="left" w:pos="360"/>
        </w:tabs>
        <w:spacing w:after="0" w:line="360" w:lineRule="auto"/>
        <w:jc w:val="both"/>
        <w:rPr>
          <w:rFonts w:ascii="Arial" w:hAnsi="Arial" w:cs="Arial"/>
          <w:b/>
          <w:bCs/>
        </w:rPr>
      </w:pPr>
    </w:p>
    <w:p w14:paraId="5631E681" w14:textId="77777777" w:rsidR="00F2610F" w:rsidRPr="00E539A5" w:rsidRDefault="00F2610F" w:rsidP="00F2610F">
      <w:pPr>
        <w:tabs>
          <w:tab w:val="left" w:pos="360"/>
        </w:tabs>
        <w:spacing w:after="0" w:line="360" w:lineRule="auto"/>
        <w:jc w:val="both"/>
        <w:rPr>
          <w:rFonts w:ascii="Arial" w:hAnsi="Arial" w:cs="Arial"/>
          <w:b/>
          <w:bCs/>
        </w:rPr>
      </w:pPr>
    </w:p>
    <w:p w14:paraId="5364D49B" w14:textId="77777777" w:rsidR="00F2610F" w:rsidRPr="00E539A5" w:rsidRDefault="00F2610F" w:rsidP="00F2610F">
      <w:pPr>
        <w:tabs>
          <w:tab w:val="left" w:pos="360"/>
        </w:tabs>
        <w:spacing w:after="0" w:line="360" w:lineRule="auto"/>
        <w:jc w:val="both"/>
        <w:rPr>
          <w:rFonts w:ascii="Arial" w:hAnsi="Arial" w:cs="Arial"/>
          <w:b/>
          <w:bCs/>
        </w:rPr>
      </w:pPr>
    </w:p>
    <w:p w14:paraId="4C98902D" w14:textId="77777777" w:rsidR="00E039ED" w:rsidRDefault="00E039ED" w:rsidP="00F2610F">
      <w:pPr>
        <w:pStyle w:val="DNAS"/>
      </w:pPr>
    </w:p>
    <w:p w14:paraId="13DFE874" w14:textId="77777777" w:rsidR="00E039ED" w:rsidRPr="00E039ED" w:rsidRDefault="00E039ED" w:rsidP="00E039ED">
      <w:pPr>
        <w:pStyle w:val="DNAS"/>
        <w:rPr>
          <w:color w:val="000000" w:themeColor="text1"/>
        </w:rPr>
      </w:pPr>
      <w:bookmarkStart w:id="11" w:name="_Toc94979103"/>
      <w:bookmarkStart w:id="12" w:name="_Toc96008026"/>
      <w:r w:rsidRPr="00E039ED">
        <w:rPr>
          <w:color w:val="000000" w:themeColor="text1"/>
        </w:rPr>
        <w:t>MEDIA AND LITERATURE REVIEW</w:t>
      </w:r>
      <w:bookmarkEnd w:id="11"/>
      <w:bookmarkEnd w:id="12"/>
    </w:p>
    <w:p w14:paraId="0FE55AB3" w14:textId="77777777" w:rsidR="00E039ED" w:rsidRPr="00E039ED" w:rsidRDefault="00E039ED" w:rsidP="00E039ED">
      <w:pPr>
        <w:pStyle w:val="Default"/>
        <w:spacing w:line="360" w:lineRule="auto"/>
        <w:rPr>
          <w:rFonts w:ascii="Arial" w:hAnsi="Arial" w:cs="Arial"/>
          <w:i/>
          <w:iCs/>
          <w:color w:val="0070C0"/>
        </w:rPr>
      </w:pPr>
      <w:r w:rsidRPr="00E039ED">
        <w:rPr>
          <w:rFonts w:ascii="Arial" w:hAnsi="Arial" w:cs="Arial"/>
          <w:i/>
          <w:iCs/>
          <w:color w:val="0070C0"/>
        </w:rPr>
        <w:t>This section lays out a clear argument towards establishing your perspective on the research question at hand. To do this, you can provide a theoretical or historical literature review and/or case study analysis of works in your medium of choice (i.e. film, installation, fictional narrative, interactive media, etc.). Be sure to keep the discussion focused on precedence that directly speaks to your argument and topic. Do not include unnecessary references that are minorly relevant.</w:t>
      </w:r>
    </w:p>
    <w:p w14:paraId="3F057BCC" w14:textId="77777777" w:rsidR="00F2610F" w:rsidRDefault="00F2610F" w:rsidP="00F2610F">
      <w:pPr>
        <w:tabs>
          <w:tab w:val="left" w:pos="360"/>
        </w:tabs>
        <w:spacing w:after="0" w:line="360" w:lineRule="auto"/>
        <w:jc w:val="both"/>
        <w:rPr>
          <w:rFonts w:ascii="Arial" w:hAnsi="Arial" w:cs="Arial"/>
        </w:rPr>
      </w:pPr>
    </w:p>
    <w:p w14:paraId="506B285C" w14:textId="77777777" w:rsidR="00F2610F" w:rsidRDefault="00F2610F" w:rsidP="00F2610F">
      <w:pPr>
        <w:tabs>
          <w:tab w:val="left" w:pos="360"/>
        </w:tabs>
        <w:spacing w:after="0" w:line="360" w:lineRule="auto"/>
        <w:jc w:val="both"/>
        <w:rPr>
          <w:rFonts w:ascii="Arial" w:hAnsi="Arial" w:cs="Arial"/>
        </w:rPr>
      </w:pPr>
    </w:p>
    <w:p w14:paraId="39F836CD" w14:textId="77777777" w:rsidR="00F2610F" w:rsidRDefault="00F2610F" w:rsidP="00F2610F">
      <w:pPr>
        <w:tabs>
          <w:tab w:val="left" w:pos="360"/>
        </w:tabs>
        <w:spacing w:after="0" w:line="360" w:lineRule="auto"/>
        <w:jc w:val="both"/>
        <w:rPr>
          <w:rFonts w:ascii="Arial" w:hAnsi="Arial" w:cs="Arial"/>
        </w:rPr>
      </w:pPr>
    </w:p>
    <w:p w14:paraId="025B2719" w14:textId="77777777" w:rsidR="00F2610F" w:rsidRDefault="00F2610F" w:rsidP="00F2610F">
      <w:pPr>
        <w:tabs>
          <w:tab w:val="left" w:pos="360"/>
        </w:tabs>
        <w:spacing w:after="0" w:line="360" w:lineRule="auto"/>
        <w:jc w:val="both"/>
        <w:rPr>
          <w:rFonts w:ascii="Arial" w:hAnsi="Arial" w:cs="Arial"/>
        </w:rPr>
      </w:pPr>
    </w:p>
    <w:p w14:paraId="7DF7AEA3" w14:textId="77777777" w:rsidR="00F2610F" w:rsidRDefault="00F2610F" w:rsidP="00F2610F">
      <w:pPr>
        <w:tabs>
          <w:tab w:val="left" w:pos="360"/>
        </w:tabs>
        <w:spacing w:after="0" w:line="360" w:lineRule="auto"/>
        <w:jc w:val="both"/>
        <w:rPr>
          <w:rFonts w:ascii="Arial" w:hAnsi="Arial" w:cs="Arial"/>
        </w:rPr>
      </w:pPr>
    </w:p>
    <w:p w14:paraId="21F3AB24" w14:textId="77777777" w:rsidR="00F2610F" w:rsidRDefault="00F2610F" w:rsidP="00F2610F">
      <w:pPr>
        <w:tabs>
          <w:tab w:val="left" w:pos="360"/>
        </w:tabs>
        <w:spacing w:after="0" w:line="360" w:lineRule="auto"/>
        <w:jc w:val="both"/>
        <w:rPr>
          <w:rFonts w:ascii="Arial" w:hAnsi="Arial" w:cs="Arial"/>
        </w:rPr>
      </w:pPr>
    </w:p>
    <w:p w14:paraId="1BF93B4E" w14:textId="77777777" w:rsidR="00F2610F" w:rsidRDefault="00F2610F" w:rsidP="00F2610F">
      <w:pPr>
        <w:tabs>
          <w:tab w:val="left" w:pos="360"/>
        </w:tabs>
        <w:spacing w:after="0" w:line="360" w:lineRule="auto"/>
        <w:jc w:val="both"/>
        <w:rPr>
          <w:rFonts w:ascii="Arial" w:hAnsi="Arial" w:cs="Arial"/>
        </w:rPr>
      </w:pPr>
    </w:p>
    <w:p w14:paraId="4364CDCB" w14:textId="77777777" w:rsidR="00F2610F" w:rsidRDefault="00F2610F" w:rsidP="00F2610F">
      <w:pPr>
        <w:tabs>
          <w:tab w:val="left" w:pos="360"/>
        </w:tabs>
        <w:spacing w:after="0" w:line="360" w:lineRule="auto"/>
        <w:jc w:val="both"/>
        <w:rPr>
          <w:rFonts w:ascii="Arial" w:hAnsi="Arial" w:cs="Arial"/>
        </w:rPr>
      </w:pPr>
    </w:p>
    <w:p w14:paraId="0D37AFE7" w14:textId="77777777" w:rsidR="00F2610F" w:rsidRDefault="00F2610F" w:rsidP="00F2610F">
      <w:pPr>
        <w:tabs>
          <w:tab w:val="left" w:pos="360"/>
        </w:tabs>
        <w:spacing w:after="0" w:line="360" w:lineRule="auto"/>
        <w:jc w:val="both"/>
        <w:rPr>
          <w:rFonts w:ascii="Arial" w:hAnsi="Arial" w:cs="Arial"/>
        </w:rPr>
      </w:pPr>
    </w:p>
    <w:p w14:paraId="2C63EB83" w14:textId="77777777" w:rsidR="00F2610F" w:rsidRDefault="00F2610F" w:rsidP="00F2610F">
      <w:pPr>
        <w:tabs>
          <w:tab w:val="left" w:pos="360"/>
        </w:tabs>
        <w:spacing w:after="0" w:line="360" w:lineRule="auto"/>
        <w:jc w:val="both"/>
        <w:rPr>
          <w:rFonts w:ascii="Arial" w:hAnsi="Arial" w:cs="Arial"/>
        </w:rPr>
      </w:pPr>
    </w:p>
    <w:p w14:paraId="104EDC15" w14:textId="77777777" w:rsidR="00F2610F" w:rsidRDefault="00F2610F" w:rsidP="00F2610F">
      <w:pPr>
        <w:tabs>
          <w:tab w:val="left" w:pos="360"/>
        </w:tabs>
        <w:spacing w:after="0" w:line="360" w:lineRule="auto"/>
        <w:jc w:val="both"/>
        <w:rPr>
          <w:rFonts w:ascii="Arial" w:hAnsi="Arial" w:cs="Arial"/>
        </w:rPr>
      </w:pPr>
    </w:p>
    <w:p w14:paraId="3C5DBCCA" w14:textId="77777777" w:rsidR="00F2610F" w:rsidRDefault="00F2610F" w:rsidP="00F2610F">
      <w:pPr>
        <w:tabs>
          <w:tab w:val="left" w:pos="360"/>
        </w:tabs>
        <w:spacing w:after="0" w:line="360" w:lineRule="auto"/>
        <w:jc w:val="both"/>
        <w:rPr>
          <w:rFonts w:ascii="Arial" w:hAnsi="Arial" w:cs="Arial"/>
        </w:rPr>
      </w:pPr>
    </w:p>
    <w:p w14:paraId="73205CD5" w14:textId="77777777" w:rsidR="00F2610F" w:rsidRDefault="00F2610F" w:rsidP="00F2610F">
      <w:pPr>
        <w:tabs>
          <w:tab w:val="left" w:pos="360"/>
        </w:tabs>
        <w:spacing w:after="0" w:line="360" w:lineRule="auto"/>
        <w:jc w:val="both"/>
        <w:rPr>
          <w:rFonts w:ascii="Arial" w:hAnsi="Arial" w:cs="Arial"/>
        </w:rPr>
      </w:pPr>
    </w:p>
    <w:p w14:paraId="3B965436" w14:textId="77777777" w:rsidR="00F2610F" w:rsidRDefault="00F2610F" w:rsidP="00F2610F">
      <w:pPr>
        <w:tabs>
          <w:tab w:val="left" w:pos="360"/>
        </w:tabs>
        <w:spacing w:after="0" w:line="360" w:lineRule="auto"/>
        <w:jc w:val="both"/>
        <w:rPr>
          <w:rFonts w:ascii="Arial" w:hAnsi="Arial" w:cs="Arial"/>
        </w:rPr>
      </w:pPr>
    </w:p>
    <w:p w14:paraId="112966C6" w14:textId="77777777" w:rsidR="00F2610F" w:rsidRDefault="00F2610F" w:rsidP="00F2610F">
      <w:pPr>
        <w:tabs>
          <w:tab w:val="left" w:pos="360"/>
        </w:tabs>
        <w:spacing w:after="0" w:line="360" w:lineRule="auto"/>
        <w:jc w:val="both"/>
        <w:rPr>
          <w:rFonts w:ascii="Arial" w:hAnsi="Arial" w:cs="Arial"/>
        </w:rPr>
      </w:pPr>
    </w:p>
    <w:p w14:paraId="7C587485" w14:textId="77777777" w:rsidR="00F2610F" w:rsidRDefault="00F2610F" w:rsidP="00F2610F">
      <w:pPr>
        <w:tabs>
          <w:tab w:val="left" w:pos="360"/>
        </w:tabs>
        <w:spacing w:after="0" w:line="360" w:lineRule="auto"/>
        <w:jc w:val="both"/>
        <w:rPr>
          <w:rFonts w:ascii="Arial" w:hAnsi="Arial" w:cs="Arial"/>
        </w:rPr>
      </w:pPr>
    </w:p>
    <w:p w14:paraId="687B142A" w14:textId="77777777" w:rsidR="00F2610F" w:rsidRDefault="00F2610F" w:rsidP="00F2610F">
      <w:pPr>
        <w:tabs>
          <w:tab w:val="left" w:pos="360"/>
        </w:tabs>
        <w:spacing w:after="0" w:line="360" w:lineRule="auto"/>
        <w:jc w:val="both"/>
        <w:rPr>
          <w:rFonts w:ascii="Arial" w:hAnsi="Arial" w:cs="Arial"/>
        </w:rPr>
      </w:pPr>
    </w:p>
    <w:p w14:paraId="54C18738" w14:textId="77777777" w:rsidR="00F2610F" w:rsidRDefault="00F2610F" w:rsidP="00F2610F">
      <w:pPr>
        <w:tabs>
          <w:tab w:val="left" w:pos="360"/>
        </w:tabs>
        <w:spacing w:after="0" w:line="360" w:lineRule="auto"/>
        <w:jc w:val="both"/>
        <w:rPr>
          <w:rFonts w:ascii="Arial" w:hAnsi="Arial" w:cs="Arial"/>
        </w:rPr>
      </w:pPr>
    </w:p>
    <w:p w14:paraId="1F6D41C4" w14:textId="77777777" w:rsidR="00F2610F" w:rsidRDefault="00F2610F" w:rsidP="00F2610F">
      <w:pPr>
        <w:tabs>
          <w:tab w:val="left" w:pos="360"/>
        </w:tabs>
        <w:spacing w:after="0" w:line="360" w:lineRule="auto"/>
        <w:jc w:val="both"/>
        <w:rPr>
          <w:rFonts w:ascii="Arial" w:hAnsi="Arial" w:cs="Arial"/>
        </w:rPr>
      </w:pPr>
    </w:p>
    <w:p w14:paraId="3D80CE8D" w14:textId="77777777" w:rsidR="00F2610F" w:rsidRDefault="00F2610F" w:rsidP="00F2610F">
      <w:pPr>
        <w:tabs>
          <w:tab w:val="left" w:pos="360"/>
        </w:tabs>
        <w:spacing w:after="0" w:line="360" w:lineRule="auto"/>
        <w:jc w:val="both"/>
        <w:rPr>
          <w:rFonts w:ascii="Arial" w:hAnsi="Arial" w:cs="Arial"/>
        </w:rPr>
      </w:pPr>
    </w:p>
    <w:p w14:paraId="1180C29B" w14:textId="77777777" w:rsidR="00F2610F" w:rsidRDefault="00F2610F" w:rsidP="00F2610F">
      <w:pPr>
        <w:tabs>
          <w:tab w:val="left" w:pos="360"/>
        </w:tabs>
        <w:spacing w:after="0" w:line="360" w:lineRule="auto"/>
        <w:jc w:val="both"/>
        <w:rPr>
          <w:rFonts w:ascii="Arial" w:hAnsi="Arial" w:cs="Arial"/>
        </w:rPr>
      </w:pPr>
    </w:p>
    <w:p w14:paraId="13B65D72" w14:textId="77777777" w:rsidR="00F2610F" w:rsidRDefault="00F2610F" w:rsidP="00F2610F">
      <w:pPr>
        <w:tabs>
          <w:tab w:val="left" w:pos="360"/>
        </w:tabs>
        <w:spacing w:after="0" w:line="360" w:lineRule="auto"/>
        <w:jc w:val="both"/>
        <w:rPr>
          <w:rFonts w:ascii="Arial" w:hAnsi="Arial" w:cs="Arial"/>
        </w:rPr>
      </w:pPr>
    </w:p>
    <w:p w14:paraId="562BAD8A" w14:textId="77777777" w:rsidR="00F2610F" w:rsidRDefault="00F2610F" w:rsidP="00F2610F">
      <w:pPr>
        <w:tabs>
          <w:tab w:val="left" w:pos="360"/>
        </w:tabs>
        <w:spacing w:after="0" w:line="360" w:lineRule="auto"/>
        <w:jc w:val="both"/>
        <w:rPr>
          <w:rFonts w:ascii="Arial" w:hAnsi="Arial" w:cs="Arial"/>
        </w:rPr>
      </w:pPr>
    </w:p>
    <w:p w14:paraId="64AD59C7" w14:textId="77777777" w:rsidR="00F2610F" w:rsidRDefault="00F2610F" w:rsidP="00F2610F">
      <w:pPr>
        <w:tabs>
          <w:tab w:val="left" w:pos="360"/>
        </w:tabs>
        <w:spacing w:after="0" w:line="360" w:lineRule="auto"/>
        <w:jc w:val="both"/>
        <w:rPr>
          <w:rFonts w:ascii="Arial" w:hAnsi="Arial" w:cs="Arial"/>
        </w:rPr>
      </w:pPr>
    </w:p>
    <w:p w14:paraId="33853F0B" w14:textId="77777777" w:rsidR="00E039ED" w:rsidRPr="00E039ED" w:rsidRDefault="00E039ED" w:rsidP="00E039ED">
      <w:pPr>
        <w:pStyle w:val="DNAS"/>
        <w:rPr>
          <w:color w:val="000000" w:themeColor="text1"/>
        </w:rPr>
      </w:pPr>
      <w:bookmarkStart w:id="13" w:name="_Toc94979104"/>
      <w:bookmarkStart w:id="14" w:name="_Toc96008027"/>
      <w:r w:rsidRPr="00E039ED">
        <w:rPr>
          <w:color w:val="000000" w:themeColor="text1"/>
        </w:rPr>
        <w:lastRenderedPageBreak/>
        <w:t>PROCESS, MATERIALS, AND METHODS</w:t>
      </w:r>
      <w:bookmarkEnd w:id="13"/>
      <w:bookmarkEnd w:id="14"/>
    </w:p>
    <w:p w14:paraId="19D04AB6" w14:textId="77777777" w:rsidR="00E039ED" w:rsidRPr="00E039ED" w:rsidRDefault="00E039ED" w:rsidP="00E039ED">
      <w:pPr>
        <w:tabs>
          <w:tab w:val="left" w:pos="360"/>
        </w:tabs>
        <w:spacing w:after="0" w:line="360" w:lineRule="auto"/>
        <w:jc w:val="both"/>
        <w:rPr>
          <w:rFonts w:ascii="Arial" w:hAnsi="Arial" w:cs="Arial"/>
          <w:i/>
          <w:color w:val="0070C0"/>
        </w:rPr>
      </w:pPr>
      <w:r w:rsidRPr="00E039ED">
        <w:rPr>
          <w:rFonts w:ascii="Arial" w:hAnsi="Arial" w:cs="Arial"/>
          <w:i/>
          <w:color w:val="0070C0"/>
        </w:rPr>
        <w:t xml:space="preserve">This section describes your response to the discussions and perspectives laid out above. For creative practice students, this section should describe your creative process, techniques and technologies applied, as well as material used to create your </w:t>
      </w:r>
      <w:proofErr w:type="gramStart"/>
      <w:r w:rsidRPr="00E039ED">
        <w:rPr>
          <w:rFonts w:ascii="Arial" w:hAnsi="Arial" w:cs="Arial"/>
          <w:i/>
          <w:color w:val="0070C0"/>
        </w:rPr>
        <w:t>final outcome</w:t>
      </w:r>
      <w:proofErr w:type="gramEnd"/>
      <w:r w:rsidRPr="00E039ED">
        <w:rPr>
          <w:rFonts w:ascii="Arial" w:hAnsi="Arial" w:cs="Arial"/>
          <w:i/>
          <w:color w:val="0070C0"/>
        </w:rPr>
        <w:t>. For certain types of works such as digital work, games, websites, apps, etc., this section should also reflect your design process and various prototypes, user studies, play tests, etc. For film and video works, you could include discussions on narrative and story development, character design, cinematography, editing and special effects approaches, etc.</w:t>
      </w:r>
    </w:p>
    <w:p w14:paraId="695A0E8B" w14:textId="77777777" w:rsidR="00F2610F" w:rsidRDefault="00F2610F" w:rsidP="00F2610F">
      <w:pPr>
        <w:tabs>
          <w:tab w:val="left" w:pos="360"/>
        </w:tabs>
        <w:spacing w:after="0" w:line="360" w:lineRule="auto"/>
        <w:jc w:val="both"/>
        <w:rPr>
          <w:rFonts w:ascii="Arial" w:hAnsi="Arial" w:cs="Arial"/>
        </w:rPr>
      </w:pPr>
    </w:p>
    <w:p w14:paraId="3EECCFE0" w14:textId="77777777" w:rsidR="00F2610F" w:rsidRDefault="00F2610F" w:rsidP="00F2610F">
      <w:pPr>
        <w:tabs>
          <w:tab w:val="left" w:pos="360"/>
        </w:tabs>
        <w:spacing w:after="0" w:line="360" w:lineRule="auto"/>
        <w:jc w:val="both"/>
        <w:rPr>
          <w:rFonts w:ascii="Arial" w:hAnsi="Arial" w:cs="Arial"/>
        </w:rPr>
      </w:pPr>
    </w:p>
    <w:p w14:paraId="1DEF9500" w14:textId="010A8EE9" w:rsidR="00F2610F" w:rsidRDefault="00F2610F" w:rsidP="00F2610F">
      <w:pPr>
        <w:tabs>
          <w:tab w:val="left" w:pos="360"/>
        </w:tabs>
        <w:spacing w:after="0" w:line="360" w:lineRule="auto"/>
        <w:jc w:val="both"/>
        <w:rPr>
          <w:rFonts w:ascii="Arial" w:hAnsi="Arial" w:cs="Arial"/>
        </w:rPr>
      </w:pPr>
    </w:p>
    <w:p w14:paraId="0D193266" w14:textId="1AAF3DE9" w:rsidR="00E039ED" w:rsidRDefault="00E039ED" w:rsidP="00F2610F">
      <w:pPr>
        <w:tabs>
          <w:tab w:val="left" w:pos="360"/>
        </w:tabs>
        <w:spacing w:after="0" w:line="360" w:lineRule="auto"/>
        <w:jc w:val="both"/>
        <w:rPr>
          <w:rFonts w:ascii="Arial" w:hAnsi="Arial" w:cs="Arial"/>
        </w:rPr>
      </w:pPr>
    </w:p>
    <w:p w14:paraId="4FE6E43B" w14:textId="051D7DEB" w:rsidR="00E039ED" w:rsidRDefault="00E039ED" w:rsidP="00F2610F">
      <w:pPr>
        <w:tabs>
          <w:tab w:val="left" w:pos="360"/>
        </w:tabs>
        <w:spacing w:after="0" w:line="360" w:lineRule="auto"/>
        <w:jc w:val="both"/>
        <w:rPr>
          <w:rFonts w:ascii="Arial" w:hAnsi="Arial" w:cs="Arial"/>
        </w:rPr>
      </w:pPr>
    </w:p>
    <w:p w14:paraId="1E1D1AD3" w14:textId="6A958DB8" w:rsidR="00E039ED" w:rsidRDefault="00E039ED" w:rsidP="00F2610F">
      <w:pPr>
        <w:tabs>
          <w:tab w:val="left" w:pos="360"/>
        </w:tabs>
        <w:spacing w:after="0" w:line="360" w:lineRule="auto"/>
        <w:jc w:val="both"/>
        <w:rPr>
          <w:rFonts w:ascii="Arial" w:hAnsi="Arial" w:cs="Arial"/>
        </w:rPr>
      </w:pPr>
    </w:p>
    <w:p w14:paraId="066ACB87" w14:textId="4A0E9AF0" w:rsidR="006E0376" w:rsidRDefault="006E0376" w:rsidP="00F2610F">
      <w:pPr>
        <w:tabs>
          <w:tab w:val="left" w:pos="360"/>
        </w:tabs>
        <w:spacing w:after="0" w:line="360" w:lineRule="auto"/>
        <w:jc w:val="both"/>
        <w:rPr>
          <w:rFonts w:ascii="Arial" w:hAnsi="Arial" w:cs="Arial"/>
        </w:rPr>
      </w:pPr>
    </w:p>
    <w:p w14:paraId="2D5AB910" w14:textId="0C7A666B" w:rsidR="006E0376" w:rsidRDefault="006E0376" w:rsidP="00F2610F">
      <w:pPr>
        <w:tabs>
          <w:tab w:val="left" w:pos="360"/>
        </w:tabs>
        <w:spacing w:after="0" w:line="360" w:lineRule="auto"/>
        <w:jc w:val="both"/>
        <w:rPr>
          <w:rFonts w:ascii="Arial" w:hAnsi="Arial" w:cs="Arial"/>
        </w:rPr>
      </w:pPr>
    </w:p>
    <w:p w14:paraId="4EB7D4E9" w14:textId="7D6FD7C4" w:rsidR="006E0376" w:rsidRDefault="006E0376" w:rsidP="00F2610F">
      <w:pPr>
        <w:tabs>
          <w:tab w:val="left" w:pos="360"/>
        </w:tabs>
        <w:spacing w:after="0" w:line="360" w:lineRule="auto"/>
        <w:jc w:val="both"/>
        <w:rPr>
          <w:rFonts w:ascii="Arial" w:hAnsi="Arial" w:cs="Arial"/>
        </w:rPr>
      </w:pPr>
    </w:p>
    <w:p w14:paraId="46B57456" w14:textId="3A3CE414" w:rsidR="006E0376" w:rsidRDefault="006E0376" w:rsidP="00F2610F">
      <w:pPr>
        <w:tabs>
          <w:tab w:val="left" w:pos="360"/>
        </w:tabs>
        <w:spacing w:after="0" w:line="360" w:lineRule="auto"/>
        <w:jc w:val="both"/>
        <w:rPr>
          <w:rFonts w:ascii="Arial" w:hAnsi="Arial" w:cs="Arial"/>
        </w:rPr>
      </w:pPr>
    </w:p>
    <w:p w14:paraId="4D06AF21" w14:textId="147952FE" w:rsidR="006E0376" w:rsidRDefault="006E0376" w:rsidP="00F2610F">
      <w:pPr>
        <w:tabs>
          <w:tab w:val="left" w:pos="360"/>
        </w:tabs>
        <w:spacing w:after="0" w:line="360" w:lineRule="auto"/>
        <w:jc w:val="both"/>
        <w:rPr>
          <w:rFonts w:ascii="Arial" w:hAnsi="Arial" w:cs="Arial"/>
        </w:rPr>
      </w:pPr>
    </w:p>
    <w:p w14:paraId="0D719120" w14:textId="58D92A9A" w:rsidR="006E0376" w:rsidRDefault="006E0376" w:rsidP="00F2610F">
      <w:pPr>
        <w:tabs>
          <w:tab w:val="left" w:pos="360"/>
        </w:tabs>
        <w:spacing w:after="0" w:line="360" w:lineRule="auto"/>
        <w:jc w:val="both"/>
        <w:rPr>
          <w:rFonts w:ascii="Arial" w:hAnsi="Arial" w:cs="Arial"/>
        </w:rPr>
      </w:pPr>
    </w:p>
    <w:p w14:paraId="1E4435B5" w14:textId="39CD197A" w:rsidR="006E0376" w:rsidRDefault="006E0376" w:rsidP="00F2610F">
      <w:pPr>
        <w:tabs>
          <w:tab w:val="left" w:pos="360"/>
        </w:tabs>
        <w:spacing w:after="0" w:line="360" w:lineRule="auto"/>
        <w:jc w:val="both"/>
        <w:rPr>
          <w:rFonts w:ascii="Arial" w:hAnsi="Arial" w:cs="Arial"/>
        </w:rPr>
      </w:pPr>
    </w:p>
    <w:p w14:paraId="0C57240E" w14:textId="060EF28C" w:rsidR="006E0376" w:rsidRDefault="006E0376" w:rsidP="00F2610F">
      <w:pPr>
        <w:tabs>
          <w:tab w:val="left" w:pos="360"/>
        </w:tabs>
        <w:spacing w:after="0" w:line="360" w:lineRule="auto"/>
        <w:jc w:val="both"/>
        <w:rPr>
          <w:rFonts w:ascii="Arial" w:hAnsi="Arial" w:cs="Arial"/>
        </w:rPr>
      </w:pPr>
    </w:p>
    <w:p w14:paraId="067BA6F3" w14:textId="50C073B2" w:rsidR="006E0376" w:rsidRDefault="006E0376" w:rsidP="00F2610F">
      <w:pPr>
        <w:tabs>
          <w:tab w:val="left" w:pos="360"/>
        </w:tabs>
        <w:spacing w:after="0" w:line="360" w:lineRule="auto"/>
        <w:jc w:val="both"/>
        <w:rPr>
          <w:rFonts w:ascii="Arial" w:hAnsi="Arial" w:cs="Arial"/>
        </w:rPr>
      </w:pPr>
    </w:p>
    <w:p w14:paraId="02234F15" w14:textId="1F9D7CD2" w:rsidR="006E0376" w:rsidRDefault="006E0376" w:rsidP="00F2610F">
      <w:pPr>
        <w:tabs>
          <w:tab w:val="left" w:pos="360"/>
        </w:tabs>
        <w:spacing w:after="0" w:line="360" w:lineRule="auto"/>
        <w:jc w:val="both"/>
        <w:rPr>
          <w:rFonts w:ascii="Arial" w:hAnsi="Arial" w:cs="Arial"/>
        </w:rPr>
      </w:pPr>
    </w:p>
    <w:p w14:paraId="77CA53DD" w14:textId="28003262" w:rsidR="006E0376" w:rsidRDefault="006E0376" w:rsidP="00F2610F">
      <w:pPr>
        <w:tabs>
          <w:tab w:val="left" w:pos="360"/>
        </w:tabs>
        <w:spacing w:after="0" w:line="360" w:lineRule="auto"/>
        <w:jc w:val="both"/>
        <w:rPr>
          <w:rFonts w:ascii="Arial" w:hAnsi="Arial" w:cs="Arial"/>
        </w:rPr>
      </w:pPr>
    </w:p>
    <w:p w14:paraId="2A999F10" w14:textId="6277EAE6" w:rsidR="006E0376" w:rsidRDefault="006E0376" w:rsidP="00F2610F">
      <w:pPr>
        <w:tabs>
          <w:tab w:val="left" w:pos="360"/>
        </w:tabs>
        <w:spacing w:after="0" w:line="360" w:lineRule="auto"/>
        <w:jc w:val="both"/>
        <w:rPr>
          <w:rFonts w:ascii="Arial" w:hAnsi="Arial" w:cs="Arial"/>
        </w:rPr>
      </w:pPr>
    </w:p>
    <w:p w14:paraId="2D7B5B56" w14:textId="706BCDA7" w:rsidR="006E0376" w:rsidRDefault="006E0376" w:rsidP="00F2610F">
      <w:pPr>
        <w:tabs>
          <w:tab w:val="left" w:pos="360"/>
        </w:tabs>
        <w:spacing w:after="0" w:line="360" w:lineRule="auto"/>
        <w:jc w:val="both"/>
        <w:rPr>
          <w:rFonts w:ascii="Arial" w:hAnsi="Arial" w:cs="Arial"/>
        </w:rPr>
      </w:pPr>
    </w:p>
    <w:p w14:paraId="72BD7095" w14:textId="6894FA24" w:rsidR="006E0376" w:rsidRDefault="006E0376" w:rsidP="00F2610F">
      <w:pPr>
        <w:tabs>
          <w:tab w:val="left" w:pos="360"/>
        </w:tabs>
        <w:spacing w:after="0" w:line="360" w:lineRule="auto"/>
        <w:jc w:val="both"/>
        <w:rPr>
          <w:rFonts w:ascii="Arial" w:hAnsi="Arial" w:cs="Arial"/>
        </w:rPr>
      </w:pPr>
    </w:p>
    <w:p w14:paraId="364D1437" w14:textId="460D535A" w:rsidR="006E0376" w:rsidRDefault="006E0376" w:rsidP="00F2610F">
      <w:pPr>
        <w:tabs>
          <w:tab w:val="left" w:pos="360"/>
        </w:tabs>
        <w:spacing w:after="0" w:line="360" w:lineRule="auto"/>
        <w:jc w:val="both"/>
        <w:rPr>
          <w:rFonts w:ascii="Arial" w:hAnsi="Arial" w:cs="Arial"/>
        </w:rPr>
      </w:pPr>
    </w:p>
    <w:p w14:paraId="08438794" w14:textId="77777777" w:rsidR="006E0376" w:rsidRDefault="006E0376" w:rsidP="00F2610F">
      <w:pPr>
        <w:tabs>
          <w:tab w:val="left" w:pos="360"/>
        </w:tabs>
        <w:spacing w:after="0" w:line="360" w:lineRule="auto"/>
        <w:jc w:val="both"/>
        <w:rPr>
          <w:rFonts w:ascii="Arial" w:hAnsi="Arial" w:cs="Arial"/>
        </w:rPr>
      </w:pPr>
    </w:p>
    <w:p w14:paraId="635800D5" w14:textId="77777777" w:rsidR="00E039ED" w:rsidRDefault="00E039ED" w:rsidP="00F2610F">
      <w:pPr>
        <w:tabs>
          <w:tab w:val="left" w:pos="360"/>
        </w:tabs>
        <w:spacing w:after="0" w:line="360" w:lineRule="auto"/>
        <w:jc w:val="both"/>
        <w:rPr>
          <w:rFonts w:ascii="Arial" w:hAnsi="Arial" w:cs="Arial"/>
        </w:rPr>
      </w:pPr>
    </w:p>
    <w:p w14:paraId="250F294F" w14:textId="77777777" w:rsidR="00E039ED" w:rsidRPr="00E039ED" w:rsidRDefault="00E039ED" w:rsidP="00E039ED">
      <w:pPr>
        <w:pStyle w:val="DNAS"/>
        <w:rPr>
          <w:color w:val="000000" w:themeColor="text1"/>
          <w:szCs w:val="22"/>
        </w:rPr>
      </w:pPr>
      <w:bookmarkStart w:id="15" w:name="_Toc94979105"/>
      <w:bookmarkStart w:id="16" w:name="_Toc96008028"/>
      <w:bookmarkStart w:id="17" w:name="_Toc93021176"/>
      <w:r w:rsidRPr="00E039ED">
        <w:rPr>
          <w:color w:val="000000" w:themeColor="text1"/>
        </w:rPr>
        <w:lastRenderedPageBreak/>
        <w:t>FINAL OUTCOME</w:t>
      </w:r>
      <w:bookmarkEnd w:id="15"/>
      <w:bookmarkEnd w:id="16"/>
    </w:p>
    <w:p w14:paraId="51B07B76" w14:textId="5A3AE4E2" w:rsidR="00E039ED" w:rsidRPr="00E039ED" w:rsidRDefault="00E039ED" w:rsidP="00E039ED">
      <w:pPr>
        <w:tabs>
          <w:tab w:val="left" w:pos="360"/>
        </w:tabs>
        <w:spacing w:after="0" w:line="360" w:lineRule="auto"/>
        <w:rPr>
          <w:rFonts w:ascii="Arial" w:hAnsi="Arial" w:cs="Arial"/>
          <w:i/>
          <w:color w:val="0070C0"/>
        </w:rPr>
      </w:pPr>
      <w:r w:rsidRPr="00E039ED">
        <w:rPr>
          <w:rFonts w:ascii="Arial" w:hAnsi="Arial" w:cs="Arial"/>
          <w:i/>
          <w:color w:val="0070C0"/>
        </w:rPr>
        <w:t>This section should focus on clarifying and outlining your final product (i.e., a film, an art installation, a performative piece, etc.). 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p>
    <w:p w14:paraId="2074F0CF" w14:textId="77777777" w:rsidR="00E039ED" w:rsidRPr="00F52F98" w:rsidRDefault="00E039ED" w:rsidP="00E039ED">
      <w:pPr>
        <w:tabs>
          <w:tab w:val="left" w:pos="360"/>
        </w:tabs>
        <w:spacing w:after="0" w:line="360" w:lineRule="auto"/>
        <w:jc w:val="both"/>
        <w:rPr>
          <w:rFonts w:ascii="Times New Roman" w:hAnsi="Times New Roman" w:cs="Times New Roman"/>
        </w:rPr>
      </w:pPr>
    </w:p>
    <w:p w14:paraId="576EB272" w14:textId="77777777" w:rsidR="006E0376" w:rsidRDefault="00E039ED" w:rsidP="006E0376">
      <w:pPr>
        <w:tabs>
          <w:tab w:val="left" w:pos="360"/>
        </w:tabs>
        <w:spacing w:after="0" w:line="360" w:lineRule="auto"/>
        <w:jc w:val="center"/>
        <w:rPr>
          <w:rFonts w:ascii="Arial" w:hAnsi="Arial" w:cs="Arial"/>
          <w:i/>
          <w:color w:val="0070C0"/>
        </w:rPr>
      </w:pPr>
      <w:r w:rsidRPr="006E0376">
        <w:rPr>
          <w:rFonts w:ascii="Arial" w:hAnsi="Arial" w:cs="Arial"/>
          <w:noProof/>
        </w:rPr>
        <w:drawing>
          <wp:inline distT="0" distB="0" distL="0" distR="0" wp14:anchorId="7B5ADD2C" wp14:editId="67E3CDDA">
            <wp:extent cx="1790700" cy="1343025"/>
            <wp:effectExtent l="0" t="4763" r="0" b="0"/>
            <wp:docPr id="2" name="Picture 2" descr="A cat lying on the flo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at lying on the floo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790700" cy="1343025"/>
                    </a:xfrm>
                    <a:prstGeom prst="rect">
                      <a:avLst/>
                    </a:prstGeom>
                  </pic:spPr>
                </pic:pic>
              </a:graphicData>
            </a:graphic>
          </wp:inline>
        </w:drawing>
      </w:r>
      <w:r w:rsidRPr="006E0376">
        <w:rPr>
          <w:rFonts w:ascii="Arial" w:hAnsi="Arial" w:cs="Arial"/>
          <w:i/>
          <w:color w:val="0070C0"/>
        </w:rPr>
        <w:t>(Replace with your figure)</w:t>
      </w:r>
    </w:p>
    <w:p w14:paraId="423099D3" w14:textId="77777777" w:rsidR="006E0376" w:rsidRDefault="00E039ED" w:rsidP="006E0376">
      <w:pPr>
        <w:tabs>
          <w:tab w:val="left" w:pos="360"/>
        </w:tabs>
        <w:spacing w:after="0" w:line="360" w:lineRule="auto"/>
        <w:jc w:val="both"/>
        <w:rPr>
          <w:rFonts w:ascii="Arial" w:hAnsi="Arial" w:cs="Arial"/>
        </w:rPr>
      </w:pPr>
      <w:r w:rsidRPr="006E0376">
        <w:rPr>
          <w:rFonts w:ascii="Arial" w:hAnsi="Arial" w:cs="Arial"/>
          <w:color w:val="FF0000"/>
        </w:rPr>
        <w:t xml:space="preserve">Figure </w:t>
      </w:r>
      <w:r w:rsidRPr="006E0376">
        <w:rPr>
          <w:rFonts w:ascii="Arial" w:hAnsi="Arial" w:cs="Arial"/>
          <w:i/>
          <w:color w:val="FF0000"/>
        </w:rPr>
        <w:fldChar w:fldCharType="begin"/>
      </w:r>
      <w:r w:rsidRPr="006E0376">
        <w:rPr>
          <w:rFonts w:ascii="Arial" w:hAnsi="Arial" w:cs="Arial"/>
          <w:color w:val="FF0000"/>
        </w:rPr>
        <w:instrText xml:space="preserve"> SEQ Figure \* ARABIC </w:instrText>
      </w:r>
      <w:r w:rsidRPr="006E0376">
        <w:rPr>
          <w:rFonts w:ascii="Arial" w:hAnsi="Arial" w:cs="Arial"/>
          <w:i/>
          <w:color w:val="FF0000"/>
        </w:rPr>
        <w:fldChar w:fldCharType="separate"/>
      </w:r>
      <w:r w:rsidRPr="006E0376">
        <w:rPr>
          <w:rFonts w:ascii="Arial" w:hAnsi="Arial" w:cs="Arial"/>
          <w:noProof/>
          <w:color w:val="FF0000"/>
        </w:rPr>
        <w:t>1</w:t>
      </w:r>
      <w:r w:rsidRPr="006E0376">
        <w:rPr>
          <w:rFonts w:ascii="Arial" w:hAnsi="Arial" w:cs="Arial"/>
          <w:i/>
          <w:color w:val="FF0000"/>
        </w:rPr>
        <w:fldChar w:fldCharType="end"/>
      </w:r>
      <w:r w:rsidRPr="006E0376">
        <w:rPr>
          <w:rFonts w:ascii="Arial" w:hAnsi="Arial" w:cs="Arial"/>
          <w:color w:val="FF0000"/>
        </w:rPr>
        <w:t xml:space="preserve"> The notorious BTC (Brandon the Cat)</w:t>
      </w:r>
    </w:p>
    <w:p w14:paraId="5D8A1C2D" w14:textId="77777777" w:rsidR="006E0376" w:rsidRDefault="006E0376" w:rsidP="006E0376">
      <w:pPr>
        <w:tabs>
          <w:tab w:val="left" w:pos="360"/>
        </w:tabs>
        <w:spacing w:after="0" w:line="360" w:lineRule="auto"/>
        <w:jc w:val="both"/>
        <w:rPr>
          <w:rFonts w:ascii="Arial" w:hAnsi="Arial" w:cs="Arial"/>
        </w:rPr>
      </w:pPr>
    </w:p>
    <w:p w14:paraId="1667D31A" w14:textId="184F6C65" w:rsidR="006E0376" w:rsidRDefault="006E0376" w:rsidP="006E0376">
      <w:pPr>
        <w:tabs>
          <w:tab w:val="left" w:pos="360"/>
        </w:tabs>
        <w:spacing w:after="0" w:line="360" w:lineRule="auto"/>
        <w:jc w:val="both"/>
        <w:rPr>
          <w:rFonts w:ascii="Arial" w:hAnsi="Arial" w:cs="Arial"/>
        </w:rPr>
      </w:pPr>
    </w:p>
    <w:p w14:paraId="281A3D60" w14:textId="77777777" w:rsidR="006E0376" w:rsidRDefault="006E0376" w:rsidP="006E0376">
      <w:pPr>
        <w:tabs>
          <w:tab w:val="left" w:pos="360"/>
        </w:tabs>
        <w:spacing w:after="0" w:line="360" w:lineRule="auto"/>
        <w:jc w:val="both"/>
        <w:rPr>
          <w:rFonts w:ascii="Arial" w:hAnsi="Arial" w:cs="Arial"/>
        </w:rPr>
      </w:pPr>
    </w:p>
    <w:p w14:paraId="11B156CE" w14:textId="77777777" w:rsidR="006E0376" w:rsidRDefault="006E0376" w:rsidP="006E0376">
      <w:pPr>
        <w:tabs>
          <w:tab w:val="left" w:pos="360"/>
        </w:tabs>
        <w:spacing w:after="0" w:line="360" w:lineRule="auto"/>
        <w:jc w:val="both"/>
        <w:rPr>
          <w:rFonts w:ascii="Arial" w:hAnsi="Arial" w:cs="Arial"/>
        </w:rPr>
      </w:pPr>
    </w:p>
    <w:p w14:paraId="5B5BE8E3" w14:textId="77777777" w:rsidR="006E0376" w:rsidRDefault="006E0376" w:rsidP="006E0376">
      <w:pPr>
        <w:tabs>
          <w:tab w:val="left" w:pos="360"/>
        </w:tabs>
        <w:spacing w:after="0" w:line="360" w:lineRule="auto"/>
        <w:jc w:val="both"/>
        <w:rPr>
          <w:rFonts w:ascii="Arial" w:hAnsi="Arial" w:cs="Arial"/>
        </w:rPr>
      </w:pPr>
    </w:p>
    <w:p w14:paraId="70023450" w14:textId="77777777" w:rsidR="006E0376" w:rsidRDefault="006E0376" w:rsidP="006E0376">
      <w:pPr>
        <w:tabs>
          <w:tab w:val="left" w:pos="360"/>
        </w:tabs>
        <w:spacing w:after="0" w:line="360" w:lineRule="auto"/>
        <w:jc w:val="both"/>
        <w:rPr>
          <w:rFonts w:ascii="Arial" w:hAnsi="Arial" w:cs="Arial"/>
        </w:rPr>
      </w:pPr>
    </w:p>
    <w:p w14:paraId="1F9DD7D3" w14:textId="77777777" w:rsidR="006E0376" w:rsidRDefault="006E0376" w:rsidP="006E0376">
      <w:pPr>
        <w:tabs>
          <w:tab w:val="left" w:pos="360"/>
        </w:tabs>
        <w:spacing w:after="0" w:line="360" w:lineRule="auto"/>
        <w:jc w:val="both"/>
        <w:rPr>
          <w:rFonts w:ascii="Arial" w:hAnsi="Arial" w:cs="Arial"/>
        </w:rPr>
      </w:pPr>
    </w:p>
    <w:p w14:paraId="056D8FC0" w14:textId="77777777" w:rsidR="006E0376" w:rsidRDefault="006E0376" w:rsidP="006E0376">
      <w:pPr>
        <w:tabs>
          <w:tab w:val="left" w:pos="360"/>
        </w:tabs>
        <w:spacing w:after="0" w:line="360" w:lineRule="auto"/>
        <w:jc w:val="both"/>
        <w:rPr>
          <w:rFonts w:ascii="Arial" w:hAnsi="Arial" w:cs="Arial"/>
        </w:rPr>
      </w:pPr>
    </w:p>
    <w:p w14:paraId="06A402AE" w14:textId="7602B244" w:rsidR="006E0376" w:rsidRDefault="006E0376" w:rsidP="006E0376">
      <w:pPr>
        <w:tabs>
          <w:tab w:val="left" w:pos="360"/>
        </w:tabs>
        <w:spacing w:after="0" w:line="360" w:lineRule="auto"/>
        <w:jc w:val="center"/>
        <w:rPr>
          <w:rFonts w:ascii="Arial" w:hAnsi="Arial" w:cs="Arial"/>
        </w:rPr>
      </w:pPr>
    </w:p>
    <w:p w14:paraId="607DE2EC" w14:textId="4C216DEA" w:rsidR="006E0376" w:rsidRDefault="006E0376" w:rsidP="006E0376">
      <w:pPr>
        <w:tabs>
          <w:tab w:val="left" w:pos="360"/>
        </w:tabs>
        <w:spacing w:after="0" w:line="360" w:lineRule="auto"/>
        <w:jc w:val="center"/>
        <w:rPr>
          <w:rFonts w:ascii="Arial" w:hAnsi="Arial" w:cs="Arial"/>
        </w:rPr>
      </w:pPr>
    </w:p>
    <w:p w14:paraId="39827D54" w14:textId="14DE86DC" w:rsidR="006E0376" w:rsidRDefault="006E0376" w:rsidP="006E0376">
      <w:pPr>
        <w:tabs>
          <w:tab w:val="left" w:pos="360"/>
        </w:tabs>
        <w:spacing w:after="0" w:line="360" w:lineRule="auto"/>
        <w:jc w:val="center"/>
        <w:rPr>
          <w:rFonts w:ascii="Arial" w:hAnsi="Arial" w:cs="Arial"/>
        </w:rPr>
      </w:pPr>
    </w:p>
    <w:p w14:paraId="37E8532E" w14:textId="2AF64C19" w:rsidR="006E0376" w:rsidRDefault="006E0376" w:rsidP="006E0376">
      <w:pPr>
        <w:tabs>
          <w:tab w:val="left" w:pos="360"/>
        </w:tabs>
        <w:spacing w:after="0" w:line="360" w:lineRule="auto"/>
        <w:jc w:val="center"/>
        <w:rPr>
          <w:rFonts w:ascii="Arial" w:hAnsi="Arial" w:cs="Arial"/>
        </w:rPr>
      </w:pPr>
    </w:p>
    <w:p w14:paraId="45D213CD" w14:textId="1D8C6A35" w:rsidR="006E0376" w:rsidRDefault="006E0376" w:rsidP="006E0376">
      <w:pPr>
        <w:tabs>
          <w:tab w:val="left" w:pos="360"/>
        </w:tabs>
        <w:spacing w:after="0" w:line="360" w:lineRule="auto"/>
        <w:jc w:val="center"/>
        <w:rPr>
          <w:rFonts w:ascii="Arial" w:hAnsi="Arial" w:cs="Arial"/>
        </w:rPr>
      </w:pPr>
    </w:p>
    <w:p w14:paraId="2ED341C8" w14:textId="11537ADD" w:rsidR="006E0376" w:rsidRDefault="006E0376" w:rsidP="006E0376">
      <w:pPr>
        <w:tabs>
          <w:tab w:val="left" w:pos="360"/>
        </w:tabs>
        <w:spacing w:after="0" w:line="360" w:lineRule="auto"/>
        <w:jc w:val="center"/>
        <w:rPr>
          <w:rFonts w:ascii="Arial" w:hAnsi="Arial" w:cs="Arial"/>
        </w:rPr>
      </w:pPr>
    </w:p>
    <w:p w14:paraId="4A9D1DEB" w14:textId="1087C5D5" w:rsidR="006E0376" w:rsidRDefault="006E0376" w:rsidP="006E0376">
      <w:pPr>
        <w:tabs>
          <w:tab w:val="left" w:pos="360"/>
        </w:tabs>
        <w:spacing w:after="0" w:line="360" w:lineRule="auto"/>
        <w:jc w:val="center"/>
        <w:rPr>
          <w:rFonts w:ascii="Arial" w:hAnsi="Arial" w:cs="Arial"/>
        </w:rPr>
      </w:pPr>
    </w:p>
    <w:p w14:paraId="43BD45CF" w14:textId="32DCB362" w:rsidR="006E0376" w:rsidRDefault="006E0376" w:rsidP="006E0376">
      <w:pPr>
        <w:tabs>
          <w:tab w:val="left" w:pos="360"/>
        </w:tabs>
        <w:spacing w:after="0" w:line="360" w:lineRule="auto"/>
        <w:jc w:val="center"/>
        <w:rPr>
          <w:rFonts w:ascii="Arial" w:hAnsi="Arial" w:cs="Arial"/>
        </w:rPr>
      </w:pPr>
    </w:p>
    <w:p w14:paraId="57DA8E1E" w14:textId="77777777" w:rsidR="006E0376" w:rsidRPr="006E0376" w:rsidRDefault="006E0376" w:rsidP="006E0376">
      <w:pPr>
        <w:tabs>
          <w:tab w:val="left" w:pos="360"/>
        </w:tabs>
        <w:spacing w:after="0" w:line="360" w:lineRule="auto"/>
        <w:jc w:val="center"/>
        <w:rPr>
          <w:rFonts w:ascii="Arial" w:hAnsi="Arial" w:cs="Arial"/>
        </w:rPr>
      </w:pPr>
    </w:p>
    <w:p w14:paraId="4DB369DA" w14:textId="77777777" w:rsidR="006E0376" w:rsidRPr="006E0376" w:rsidRDefault="006E0376" w:rsidP="006E0376">
      <w:pPr>
        <w:pStyle w:val="DNAS"/>
        <w:rPr>
          <w:color w:val="000000" w:themeColor="text1"/>
          <w:szCs w:val="22"/>
        </w:rPr>
      </w:pPr>
      <w:bookmarkStart w:id="18" w:name="_Toc94979106"/>
      <w:bookmarkStart w:id="19" w:name="_Toc96008029"/>
      <w:bookmarkEnd w:id="17"/>
      <w:r w:rsidRPr="006E0376">
        <w:rPr>
          <w:color w:val="000000" w:themeColor="text1"/>
        </w:rPr>
        <w:lastRenderedPageBreak/>
        <w:t>REFLECTIONS</w:t>
      </w:r>
      <w:bookmarkEnd w:id="18"/>
      <w:bookmarkEnd w:id="19"/>
    </w:p>
    <w:p w14:paraId="76F0A3AA" w14:textId="0865E45E" w:rsidR="006E0376" w:rsidRPr="006E0376" w:rsidRDefault="006E0376" w:rsidP="006E0376">
      <w:pPr>
        <w:tabs>
          <w:tab w:val="left" w:pos="360"/>
        </w:tabs>
        <w:spacing w:after="0" w:line="360" w:lineRule="auto"/>
        <w:rPr>
          <w:rFonts w:ascii="Arial" w:hAnsi="Arial" w:cs="Arial"/>
          <w:i/>
          <w:color w:val="0070C0"/>
        </w:rPr>
      </w:pPr>
      <w:r w:rsidRPr="006E0376">
        <w:rPr>
          <w:rFonts w:ascii="Arial" w:hAnsi="Arial" w:cs="Arial"/>
          <w:i/>
          <w:color w:val="0070C0"/>
        </w:rPr>
        <w:t xml:space="preserve">This section is written to put the interpretation of the </w:t>
      </w:r>
      <w:proofErr w:type="gramStart"/>
      <w:r>
        <w:rPr>
          <w:rFonts w:ascii="Arial" w:hAnsi="Arial" w:cs="Arial"/>
          <w:i/>
          <w:color w:val="0070C0"/>
        </w:rPr>
        <w:t xml:space="preserve">final </w:t>
      </w:r>
      <w:r w:rsidRPr="006E0376">
        <w:rPr>
          <w:rFonts w:ascii="Arial" w:hAnsi="Arial" w:cs="Arial"/>
          <w:i/>
          <w:color w:val="0070C0"/>
        </w:rPr>
        <w:t>outcome</w:t>
      </w:r>
      <w:proofErr w:type="gramEnd"/>
      <w:r w:rsidRPr="006E0376">
        <w:rPr>
          <w:rFonts w:ascii="Arial" w:hAnsi="Arial" w:cs="Arial"/>
          <w:i/>
          <w:color w:val="0070C0"/>
        </w:rPr>
        <w:t xml:space="preserve"> into the context of the original problem. Do not repeat the discussion points above or include irrelevant material. The reflection should be based on what you were able to achieve for the </w:t>
      </w:r>
      <w:proofErr w:type="gramStart"/>
      <w:r>
        <w:rPr>
          <w:rFonts w:ascii="Arial" w:hAnsi="Arial" w:cs="Arial"/>
          <w:i/>
          <w:color w:val="0070C0"/>
        </w:rPr>
        <w:t xml:space="preserve">final </w:t>
      </w:r>
      <w:r w:rsidRPr="006E0376">
        <w:rPr>
          <w:rFonts w:ascii="Arial" w:hAnsi="Arial" w:cs="Arial"/>
          <w:i/>
          <w:color w:val="0070C0"/>
        </w:rPr>
        <w:t>outcome</w:t>
      </w:r>
      <w:proofErr w:type="gramEnd"/>
      <w:r w:rsidRPr="006E0376">
        <w:rPr>
          <w:rFonts w:ascii="Arial" w:hAnsi="Arial" w:cs="Arial"/>
          <w:i/>
          <w:color w:val="0070C0"/>
        </w:rPr>
        <w:t xml:space="preserve"> and could also include next step development plans for the work or research.</w:t>
      </w:r>
    </w:p>
    <w:p w14:paraId="6FC08446" w14:textId="77777777" w:rsidR="00F2610F" w:rsidRDefault="00F2610F" w:rsidP="00F2610F">
      <w:pPr>
        <w:tabs>
          <w:tab w:val="left" w:pos="360"/>
        </w:tabs>
        <w:spacing w:after="0" w:line="360" w:lineRule="auto"/>
        <w:jc w:val="both"/>
        <w:rPr>
          <w:rFonts w:ascii="Arial" w:hAnsi="Arial" w:cs="Arial"/>
        </w:rPr>
      </w:pPr>
    </w:p>
    <w:p w14:paraId="479F6353" w14:textId="77777777" w:rsidR="00F2610F" w:rsidRDefault="00F2610F" w:rsidP="00F2610F">
      <w:pPr>
        <w:tabs>
          <w:tab w:val="left" w:pos="360"/>
        </w:tabs>
        <w:spacing w:after="0" w:line="360" w:lineRule="auto"/>
        <w:jc w:val="both"/>
        <w:rPr>
          <w:rFonts w:ascii="Arial" w:hAnsi="Arial" w:cs="Arial"/>
        </w:rPr>
      </w:pPr>
    </w:p>
    <w:p w14:paraId="48B2354D" w14:textId="77777777" w:rsidR="00F2610F" w:rsidRDefault="00F2610F" w:rsidP="00F2610F">
      <w:pPr>
        <w:tabs>
          <w:tab w:val="left" w:pos="360"/>
        </w:tabs>
        <w:spacing w:after="0" w:line="360" w:lineRule="auto"/>
        <w:jc w:val="both"/>
        <w:rPr>
          <w:rFonts w:ascii="Arial" w:hAnsi="Arial" w:cs="Arial"/>
        </w:rPr>
      </w:pPr>
    </w:p>
    <w:p w14:paraId="77B3B61E" w14:textId="77777777" w:rsidR="00F2610F" w:rsidRDefault="00F2610F" w:rsidP="00F2610F">
      <w:pPr>
        <w:tabs>
          <w:tab w:val="left" w:pos="360"/>
        </w:tabs>
        <w:spacing w:after="0" w:line="360" w:lineRule="auto"/>
        <w:jc w:val="both"/>
        <w:rPr>
          <w:rFonts w:ascii="Arial" w:hAnsi="Arial" w:cs="Arial"/>
        </w:rPr>
      </w:pPr>
    </w:p>
    <w:p w14:paraId="445E935C" w14:textId="77777777" w:rsidR="00F2610F" w:rsidRDefault="00F2610F" w:rsidP="00F2610F">
      <w:pPr>
        <w:tabs>
          <w:tab w:val="left" w:pos="360"/>
        </w:tabs>
        <w:spacing w:after="0" w:line="360" w:lineRule="auto"/>
        <w:jc w:val="both"/>
        <w:rPr>
          <w:rFonts w:ascii="Arial" w:hAnsi="Arial" w:cs="Arial"/>
        </w:rPr>
      </w:pPr>
    </w:p>
    <w:p w14:paraId="7B481100" w14:textId="77777777" w:rsidR="00F2610F" w:rsidRDefault="00F2610F" w:rsidP="00F2610F">
      <w:pPr>
        <w:tabs>
          <w:tab w:val="left" w:pos="360"/>
        </w:tabs>
        <w:spacing w:after="0" w:line="360" w:lineRule="auto"/>
        <w:jc w:val="both"/>
        <w:rPr>
          <w:rFonts w:ascii="Arial" w:hAnsi="Arial" w:cs="Arial"/>
        </w:rPr>
      </w:pPr>
    </w:p>
    <w:p w14:paraId="16C13260" w14:textId="77777777" w:rsidR="00F2610F" w:rsidRDefault="00F2610F" w:rsidP="00F2610F">
      <w:pPr>
        <w:tabs>
          <w:tab w:val="left" w:pos="360"/>
        </w:tabs>
        <w:spacing w:after="0" w:line="360" w:lineRule="auto"/>
        <w:jc w:val="both"/>
        <w:rPr>
          <w:rFonts w:ascii="Arial" w:hAnsi="Arial" w:cs="Arial"/>
        </w:rPr>
      </w:pPr>
    </w:p>
    <w:p w14:paraId="0CB64CA4" w14:textId="77777777" w:rsidR="00F2610F" w:rsidRDefault="00F2610F" w:rsidP="00F2610F">
      <w:pPr>
        <w:tabs>
          <w:tab w:val="left" w:pos="360"/>
        </w:tabs>
        <w:spacing w:after="0" w:line="360" w:lineRule="auto"/>
        <w:jc w:val="both"/>
        <w:rPr>
          <w:rFonts w:ascii="Arial" w:hAnsi="Arial" w:cs="Arial"/>
        </w:rPr>
      </w:pPr>
    </w:p>
    <w:p w14:paraId="48A6F928" w14:textId="77777777" w:rsidR="00F2610F" w:rsidRDefault="00F2610F" w:rsidP="00F2610F">
      <w:pPr>
        <w:tabs>
          <w:tab w:val="left" w:pos="360"/>
        </w:tabs>
        <w:spacing w:after="0" w:line="360" w:lineRule="auto"/>
        <w:jc w:val="both"/>
        <w:rPr>
          <w:rFonts w:ascii="Arial" w:hAnsi="Arial" w:cs="Arial"/>
        </w:rPr>
      </w:pPr>
    </w:p>
    <w:p w14:paraId="48B15B9B" w14:textId="77777777" w:rsidR="00F2610F" w:rsidRDefault="00F2610F" w:rsidP="00F2610F">
      <w:pPr>
        <w:tabs>
          <w:tab w:val="left" w:pos="360"/>
        </w:tabs>
        <w:spacing w:after="0" w:line="360" w:lineRule="auto"/>
        <w:jc w:val="both"/>
        <w:rPr>
          <w:rFonts w:ascii="Arial" w:hAnsi="Arial" w:cs="Arial"/>
        </w:rPr>
      </w:pPr>
    </w:p>
    <w:p w14:paraId="57142E9C" w14:textId="1C34A593" w:rsidR="00F2610F" w:rsidRDefault="00F2610F" w:rsidP="00F2610F">
      <w:pPr>
        <w:tabs>
          <w:tab w:val="left" w:pos="360"/>
        </w:tabs>
        <w:spacing w:after="0" w:line="360" w:lineRule="auto"/>
        <w:jc w:val="both"/>
        <w:rPr>
          <w:rFonts w:ascii="Arial" w:hAnsi="Arial" w:cs="Arial"/>
        </w:rPr>
      </w:pPr>
    </w:p>
    <w:p w14:paraId="2AC0B16D" w14:textId="5CBA8DFF" w:rsidR="006E0376" w:rsidRDefault="006E0376" w:rsidP="00F2610F">
      <w:pPr>
        <w:tabs>
          <w:tab w:val="left" w:pos="360"/>
        </w:tabs>
        <w:spacing w:after="0" w:line="360" w:lineRule="auto"/>
        <w:jc w:val="both"/>
        <w:rPr>
          <w:rFonts w:ascii="Arial" w:hAnsi="Arial" w:cs="Arial"/>
        </w:rPr>
      </w:pPr>
    </w:p>
    <w:p w14:paraId="7BE669B1" w14:textId="7CD0B22B" w:rsidR="006E0376" w:rsidRDefault="006E0376" w:rsidP="00F2610F">
      <w:pPr>
        <w:tabs>
          <w:tab w:val="left" w:pos="360"/>
        </w:tabs>
        <w:spacing w:after="0" w:line="360" w:lineRule="auto"/>
        <w:jc w:val="both"/>
        <w:rPr>
          <w:rFonts w:ascii="Arial" w:hAnsi="Arial" w:cs="Arial"/>
        </w:rPr>
      </w:pPr>
    </w:p>
    <w:p w14:paraId="6D5021F7" w14:textId="5E1E991C" w:rsidR="006E0376" w:rsidRDefault="006E0376" w:rsidP="00F2610F">
      <w:pPr>
        <w:tabs>
          <w:tab w:val="left" w:pos="360"/>
        </w:tabs>
        <w:spacing w:after="0" w:line="360" w:lineRule="auto"/>
        <w:jc w:val="both"/>
        <w:rPr>
          <w:rFonts w:ascii="Arial" w:hAnsi="Arial" w:cs="Arial"/>
        </w:rPr>
      </w:pPr>
    </w:p>
    <w:p w14:paraId="56E4A150" w14:textId="4B89F5E7" w:rsidR="006E0376" w:rsidRDefault="006E0376" w:rsidP="00F2610F">
      <w:pPr>
        <w:tabs>
          <w:tab w:val="left" w:pos="360"/>
        </w:tabs>
        <w:spacing w:after="0" w:line="360" w:lineRule="auto"/>
        <w:jc w:val="both"/>
        <w:rPr>
          <w:rFonts w:ascii="Arial" w:hAnsi="Arial" w:cs="Arial"/>
        </w:rPr>
      </w:pPr>
    </w:p>
    <w:p w14:paraId="06AB82E0" w14:textId="4B0272C3" w:rsidR="006E0376" w:rsidRDefault="006E0376" w:rsidP="00F2610F">
      <w:pPr>
        <w:tabs>
          <w:tab w:val="left" w:pos="360"/>
        </w:tabs>
        <w:spacing w:after="0" w:line="360" w:lineRule="auto"/>
        <w:jc w:val="both"/>
        <w:rPr>
          <w:rFonts w:ascii="Arial" w:hAnsi="Arial" w:cs="Arial"/>
        </w:rPr>
      </w:pPr>
    </w:p>
    <w:p w14:paraId="37F985E5" w14:textId="588923F0" w:rsidR="006E0376" w:rsidRDefault="006E0376" w:rsidP="00F2610F">
      <w:pPr>
        <w:tabs>
          <w:tab w:val="left" w:pos="360"/>
        </w:tabs>
        <w:spacing w:after="0" w:line="360" w:lineRule="auto"/>
        <w:jc w:val="both"/>
        <w:rPr>
          <w:rFonts w:ascii="Arial" w:hAnsi="Arial" w:cs="Arial"/>
        </w:rPr>
      </w:pPr>
    </w:p>
    <w:p w14:paraId="20349524" w14:textId="34692F39" w:rsidR="006E0376" w:rsidRDefault="006E0376" w:rsidP="00F2610F">
      <w:pPr>
        <w:tabs>
          <w:tab w:val="left" w:pos="360"/>
        </w:tabs>
        <w:spacing w:after="0" w:line="360" w:lineRule="auto"/>
        <w:jc w:val="both"/>
        <w:rPr>
          <w:rFonts w:ascii="Arial" w:hAnsi="Arial" w:cs="Arial"/>
        </w:rPr>
      </w:pPr>
    </w:p>
    <w:p w14:paraId="424566FD" w14:textId="2670B486" w:rsidR="006E0376" w:rsidRDefault="006E0376" w:rsidP="00F2610F">
      <w:pPr>
        <w:tabs>
          <w:tab w:val="left" w:pos="360"/>
        </w:tabs>
        <w:spacing w:after="0" w:line="360" w:lineRule="auto"/>
        <w:jc w:val="both"/>
        <w:rPr>
          <w:rFonts w:ascii="Arial" w:hAnsi="Arial" w:cs="Arial"/>
        </w:rPr>
      </w:pPr>
    </w:p>
    <w:p w14:paraId="4CCA4F72" w14:textId="1EFEE7E3" w:rsidR="006E0376" w:rsidRDefault="006E0376" w:rsidP="00F2610F">
      <w:pPr>
        <w:tabs>
          <w:tab w:val="left" w:pos="360"/>
        </w:tabs>
        <w:spacing w:after="0" w:line="360" w:lineRule="auto"/>
        <w:jc w:val="both"/>
        <w:rPr>
          <w:rFonts w:ascii="Arial" w:hAnsi="Arial" w:cs="Arial"/>
        </w:rPr>
      </w:pPr>
    </w:p>
    <w:p w14:paraId="3412B227" w14:textId="3F35C9A6" w:rsidR="006E0376" w:rsidRDefault="006E0376" w:rsidP="00F2610F">
      <w:pPr>
        <w:tabs>
          <w:tab w:val="left" w:pos="360"/>
        </w:tabs>
        <w:spacing w:after="0" w:line="360" w:lineRule="auto"/>
        <w:jc w:val="both"/>
        <w:rPr>
          <w:rFonts w:ascii="Arial" w:hAnsi="Arial" w:cs="Arial"/>
        </w:rPr>
      </w:pPr>
    </w:p>
    <w:p w14:paraId="0D85BB8D" w14:textId="404ED597" w:rsidR="006E0376" w:rsidRDefault="006E0376" w:rsidP="00F2610F">
      <w:pPr>
        <w:tabs>
          <w:tab w:val="left" w:pos="360"/>
        </w:tabs>
        <w:spacing w:after="0" w:line="360" w:lineRule="auto"/>
        <w:jc w:val="both"/>
        <w:rPr>
          <w:rFonts w:ascii="Arial" w:hAnsi="Arial" w:cs="Arial"/>
        </w:rPr>
      </w:pPr>
    </w:p>
    <w:p w14:paraId="2B64DD32" w14:textId="2874DA22" w:rsidR="006E0376" w:rsidRDefault="006E0376" w:rsidP="00F2610F">
      <w:pPr>
        <w:tabs>
          <w:tab w:val="left" w:pos="360"/>
        </w:tabs>
        <w:spacing w:after="0" w:line="360" w:lineRule="auto"/>
        <w:jc w:val="both"/>
        <w:rPr>
          <w:rFonts w:ascii="Arial" w:hAnsi="Arial" w:cs="Arial"/>
        </w:rPr>
      </w:pPr>
    </w:p>
    <w:p w14:paraId="25E11C66" w14:textId="413BA378" w:rsidR="006E0376" w:rsidRDefault="006E0376" w:rsidP="00F2610F">
      <w:pPr>
        <w:tabs>
          <w:tab w:val="left" w:pos="360"/>
        </w:tabs>
        <w:spacing w:after="0" w:line="360" w:lineRule="auto"/>
        <w:jc w:val="both"/>
        <w:rPr>
          <w:rFonts w:ascii="Arial" w:hAnsi="Arial" w:cs="Arial"/>
        </w:rPr>
      </w:pPr>
    </w:p>
    <w:p w14:paraId="27FB1354" w14:textId="62B5046C" w:rsidR="006E0376" w:rsidRDefault="006E0376" w:rsidP="00F2610F">
      <w:pPr>
        <w:tabs>
          <w:tab w:val="left" w:pos="360"/>
        </w:tabs>
        <w:spacing w:after="0" w:line="360" w:lineRule="auto"/>
        <w:jc w:val="both"/>
        <w:rPr>
          <w:rFonts w:ascii="Arial" w:hAnsi="Arial" w:cs="Arial"/>
        </w:rPr>
      </w:pPr>
    </w:p>
    <w:p w14:paraId="55778444" w14:textId="77777777" w:rsidR="006E0376" w:rsidRDefault="006E0376" w:rsidP="00F2610F">
      <w:pPr>
        <w:tabs>
          <w:tab w:val="left" w:pos="360"/>
        </w:tabs>
        <w:spacing w:after="0" w:line="360" w:lineRule="auto"/>
        <w:jc w:val="both"/>
        <w:rPr>
          <w:rFonts w:ascii="Arial" w:hAnsi="Arial" w:cs="Arial"/>
        </w:rPr>
      </w:pPr>
    </w:p>
    <w:p w14:paraId="7DF58A5D" w14:textId="77777777" w:rsidR="00F2610F" w:rsidRDefault="00F2610F" w:rsidP="00F2610F">
      <w:pPr>
        <w:tabs>
          <w:tab w:val="left" w:pos="360"/>
        </w:tabs>
        <w:spacing w:after="0" w:line="360" w:lineRule="auto"/>
        <w:jc w:val="both"/>
        <w:rPr>
          <w:rFonts w:ascii="Arial" w:hAnsi="Arial" w:cs="Arial"/>
        </w:rPr>
      </w:pPr>
    </w:p>
    <w:p w14:paraId="4FCA0240" w14:textId="77777777" w:rsidR="00F2610F" w:rsidRDefault="00F2610F" w:rsidP="00F2610F">
      <w:pPr>
        <w:tabs>
          <w:tab w:val="left" w:pos="360"/>
        </w:tabs>
        <w:spacing w:after="0" w:line="360" w:lineRule="auto"/>
        <w:jc w:val="both"/>
        <w:rPr>
          <w:rFonts w:ascii="Arial" w:hAnsi="Arial" w:cs="Arial"/>
        </w:rPr>
      </w:pPr>
    </w:p>
    <w:p w14:paraId="11C7785A" w14:textId="77777777" w:rsidR="00F2610F" w:rsidRDefault="00F2610F" w:rsidP="00F2610F">
      <w:pPr>
        <w:tabs>
          <w:tab w:val="left" w:pos="360"/>
        </w:tabs>
        <w:spacing w:after="0" w:line="360" w:lineRule="auto"/>
        <w:jc w:val="both"/>
        <w:rPr>
          <w:rFonts w:ascii="Arial" w:hAnsi="Arial" w:cs="Arial"/>
        </w:rPr>
      </w:pPr>
    </w:p>
    <w:p w14:paraId="107FF913" w14:textId="77777777" w:rsidR="006E0376" w:rsidRPr="006E0376" w:rsidRDefault="006E0376" w:rsidP="006E0376">
      <w:pPr>
        <w:pStyle w:val="DNAS"/>
        <w:rPr>
          <w:color w:val="000000" w:themeColor="text1"/>
        </w:rPr>
      </w:pPr>
      <w:bookmarkStart w:id="20" w:name="_Toc94979107"/>
      <w:bookmarkStart w:id="21" w:name="_Toc96008030"/>
      <w:r w:rsidRPr="006E0376">
        <w:rPr>
          <w:color w:val="000000" w:themeColor="text1"/>
        </w:rPr>
        <w:lastRenderedPageBreak/>
        <w:t>REFERENCES</w:t>
      </w:r>
      <w:bookmarkEnd w:id="20"/>
      <w:bookmarkEnd w:id="21"/>
    </w:p>
    <w:p w14:paraId="18830FFE" w14:textId="77777777" w:rsidR="006E0376" w:rsidRPr="006E0376" w:rsidRDefault="006E0376" w:rsidP="006E0376">
      <w:pPr>
        <w:tabs>
          <w:tab w:val="left" w:pos="360"/>
        </w:tabs>
        <w:spacing w:after="0" w:line="360" w:lineRule="auto"/>
        <w:jc w:val="both"/>
        <w:rPr>
          <w:rFonts w:ascii="Arial" w:hAnsi="Arial" w:cs="Arial"/>
          <w:i/>
          <w:color w:val="0070C0"/>
        </w:rPr>
      </w:pPr>
      <w:r w:rsidRPr="006E0376">
        <w:rPr>
          <w:rFonts w:ascii="Arial" w:hAnsi="Arial" w:cs="Arial"/>
          <w:i/>
          <w:color w:val="0070C0"/>
        </w:rPr>
        <w:t xml:space="preserve">Many bibliographic styles are acceptable for publications in the arts and humanities. Only for the sake of having one standard across all disciplines, you should use MLA style. </w:t>
      </w:r>
    </w:p>
    <w:p w14:paraId="77093EB0" w14:textId="77777777" w:rsidR="006E0376" w:rsidRPr="006E0376" w:rsidRDefault="006E0376" w:rsidP="006E0376">
      <w:pPr>
        <w:tabs>
          <w:tab w:val="left" w:pos="360"/>
        </w:tabs>
        <w:spacing w:after="0" w:line="360" w:lineRule="auto"/>
        <w:jc w:val="both"/>
        <w:rPr>
          <w:rFonts w:ascii="Arial" w:hAnsi="Arial" w:cs="Arial"/>
          <w:i/>
          <w:color w:val="0070C0"/>
        </w:rPr>
      </w:pPr>
    </w:p>
    <w:p w14:paraId="38B6E7B7" w14:textId="77777777" w:rsidR="006E0376" w:rsidRPr="006E0376" w:rsidRDefault="006E0376" w:rsidP="006E0376">
      <w:pPr>
        <w:tabs>
          <w:tab w:val="left" w:pos="360"/>
        </w:tabs>
        <w:spacing w:after="0" w:line="360" w:lineRule="auto"/>
        <w:jc w:val="both"/>
        <w:rPr>
          <w:rFonts w:ascii="Arial" w:hAnsi="Arial" w:cs="Arial"/>
          <w:i/>
          <w:color w:val="0070C0"/>
        </w:rPr>
      </w:pPr>
      <w:r w:rsidRPr="006E0376">
        <w:rPr>
          <w:rFonts w:ascii="Arial" w:hAnsi="Arial" w:cs="Arial"/>
          <w:i/>
          <w:color w:val="0070C0"/>
        </w:rPr>
        <w:t>Purdue Owl MLA Style Guide Reference:</w:t>
      </w:r>
    </w:p>
    <w:p w14:paraId="5BE42208" w14:textId="77777777" w:rsidR="006E0376" w:rsidRPr="006E0376" w:rsidRDefault="00000000" w:rsidP="006E0376">
      <w:pPr>
        <w:tabs>
          <w:tab w:val="left" w:pos="360"/>
        </w:tabs>
        <w:spacing w:after="0" w:line="360" w:lineRule="auto"/>
        <w:jc w:val="both"/>
        <w:rPr>
          <w:rFonts w:ascii="Arial" w:hAnsi="Arial" w:cs="Arial"/>
          <w:i/>
          <w:color w:val="0070C0"/>
        </w:rPr>
      </w:pPr>
      <w:hyperlink r:id="rId10" w:history="1">
        <w:r w:rsidR="006E0376" w:rsidRPr="006E0376">
          <w:rPr>
            <w:rStyle w:val="a4"/>
            <w:rFonts w:ascii="Arial" w:hAnsi="Arial" w:cs="Arial"/>
            <w:i/>
          </w:rPr>
          <w:t>https://owl.purdue.edu/owl/research_and_citation/mla_style/mla_style_introduction.html</w:t>
        </w:r>
      </w:hyperlink>
    </w:p>
    <w:p w14:paraId="59FA82D8" w14:textId="77777777" w:rsidR="006E0376" w:rsidRPr="006E0376" w:rsidRDefault="006E0376" w:rsidP="006E0376">
      <w:pPr>
        <w:tabs>
          <w:tab w:val="left" w:pos="360"/>
        </w:tabs>
        <w:spacing w:after="0" w:line="360" w:lineRule="auto"/>
        <w:jc w:val="both"/>
        <w:rPr>
          <w:rFonts w:ascii="Arial" w:hAnsi="Arial" w:cs="Arial"/>
          <w:i/>
          <w:color w:val="0070C0"/>
          <w:u w:val="single"/>
        </w:rPr>
      </w:pPr>
    </w:p>
    <w:p w14:paraId="7A7A6E8F" w14:textId="77777777" w:rsidR="006E0376" w:rsidRPr="006E0376" w:rsidRDefault="006E0376" w:rsidP="006E0376">
      <w:pPr>
        <w:tabs>
          <w:tab w:val="left" w:pos="360"/>
        </w:tabs>
        <w:spacing w:after="0" w:line="360" w:lineRule="auto"/>
        <w:jc w:val="both"/>
        <w:rPr>
          <w:rFonts w:ascii="Arial" w:hAnsi="Arial" w:cs="Arial"/>
          <w:i/>
          <w:color w:val="0070C0"/>
        </w:rPr>
      </w:pPr>
      <w:r w:rsidRPr="006E0376">
        <w:rPr>
          <w:rFonts w:ascii="Arial" w:hAnsi="Arial" w:cs="Arial"/>
          <w:i/>
          <w:color w:val="0070C0"/>
        </w:rPr>
        <w:t>Examples:</w:t>
      </w:r>
    </w:p>
    <w:p w14:paraId="45F058D6" w14:textId="77777777" w:rsidR="006E0376" w:rsidRPr="006E0376" w:rsidRDefault="006E0376" w:rsidP="006E0376">
      <w:pPr>
        <w:tabs>
          <w:tab w:val="left" w:pos="360"/>
        </w:tabs>
        <w:spacing w:after="0" w:line="360" w:lineRule="auto"/>
        <w:jc w:val="both"/>
        <w:rPr>
          <w:rFonts w:ascii="Arial" w:hAnsi="Arial" w:cs="Arial"/>
          <w:i/>
          <w:color w:val="0070C0"/>
        </w:rPr>
      </w:pPr>
    </w:p>
    <w:p w14:paraId="308CF15F" w14:textId="77777777" w:rsidR="006E0376" w:rsidRPr="006E0376" w:rsidRDefault="006E0376" w:rsidP="006E0376">
      <w:pPr>
        <w:pStyle w:val="citation"/>
        <w:spacing w:before="0" w:beforeAutospacing="0" w:after="0" w:afterAutospacing="0" w:line="360" w:lineRule="auto"/>
        <w:ind w:left="375" w:hanging="375"/>
        <w:rPr>
          <w:rFonts w:ascii="Arial" w:hAnsi="Arial" w:cs="Arial"/>
          <w:color w:val="0070C0"/>
          <w:sz w:val="22"/>
          <w:szCs w:val="22"/>
        </w:rPr>
      </w:pPr>
      <w:r w:rsidRPr="006E0376">
        <w:rPr>
          <w:rFonts w:ascii="Arial" w:hAnsi="Arial" w:cs="Arial"/>
          <w:color w:val="0070C0"/>
          <w:sz w:val="22"/>
          <w:szCs w:val="22"/>
        </w:rPr>
        <w:t>Ebert, Roger. Review of </w:t>
      </w:r>
      <w:r w:rsidRPr="006E0376">
        <w:rPr>
          <w:rStyle w:val="af1"/>
          <w:rFonts w:ascii="Arial" w:hAnsi="Arial" w:cs="Arial"/>
          <w:color w:val="0070C0"/>
          <w:sz w:val="22"/>
          <w:szCs w:val="22"/>
        </w:rPr>
        <w:t>An Inconvenient Truth</w:t>
      </w:r>
      <w:r w:rsidRPr="006E0376">
        <w:rPr>
          <w:rFonts w:ascii="Arial" w:hAnsi="Arial" w:cs="Arial"/>
          <w:color w:val="0070C0"/>
          <w:sz w:val="22"/>
          <w:szCs w:val="22"/>
        </w:rPr>
        <w:t>, directed by Davis Guggenheim. </w:t>
      </w:r>
      <w:r w:rsidRPr="006E0376">
        <w:rPr>
          <w:rStyle w:val="af1"/>
          <w:rFonts w:ascii="Arial" w:hAnsi="Arial" w:cs="Arial"/>
          <w:color w:val="0070C0"/>
          <w:sz w:val="22"/>
          <w:szCs w:val="22"/>
        </w:rPr>
        <w:t>Ebert Digital LLC</w:t>
      </w:r>
      <w:r w:rsidRPr="006E0376">
        <w:rPr>
          <w:rFonts w:ascii="Arial" w:hAnsi="Arial" w:cs="Arial"/>
          <w:color w:val="0070C0"/>
          <w:sz w:val="22"/>
          <w:szCs w:val="22"/>
        </w:rPr>
        <w:t>, 1 June 2006, www.rogerebert.com/reviews/an-inconvenient-truth-2006. Accessed 15 June 2019.</w:t>
      </w:r>
    </w:p>
    <w:p w14:paraId="2A148502" w14:textId="77777777" w:rsidR="006E0376" w:rsidRPr="006E0376" w:rsidRDefault="006E0376" w:rsidP="006E0376">
      <w:pPr>
        <w:pStyle w:val="citation"/>
        <w:spacing w:before="0" w:beforeAutospacing="0" w:after="0" w:afterAutospacing="0" w:line="360" w:lineRule="auto"/>
        <w:ind w:left="375" w:hanging="375"/>
        <w:rPr>
          <w:rFonts w:ascii="Arial" w:hAnsi="Arial" w:cs="Arial"/>
          <w:color w:val="0070C0"/>
          <w:sz w:val="22"/>
          <w:szCs w:val="22"/>
        </w:rPr>
      </w:pPr>
    </w:p>
    <w:p w14:paraId="703F59BE" w14:textId="77777777" w:rsidR="006E0376" w:rsidRPr="006E0376" w:rsidRDefault="006E0376" w:rsidP="006E0376">
      <w:pPr>
        <w:pStyle w:val="citation"/>
        <w:spacing w:before="0" w:beforeAutospacing="0" w:after="0" w:afterAutospacing="0" w:line="360" w:lineRule="auto"/>
        <w:ind w:left="375" w:hanging="375"/>
        <w:rPr>
          <w:rFonts w:ascii="Arial" w:hAnsi="Arial" w:cs="Arial"/>
          <w:color w:val="0070C0"/>
          <w:sz w:val="22"/>
          <w:szCs w:val="22"/>
        </w:rPr>
      </w:pPr>
      <w:r w:rsidRPr="006E0376">
        <w:rPr>
          <w:rFonts w:ascii="Arial" w:hAnsi="Arial" w:cs="Arial"/>
          <w:color w:val="0070C0"/>
          <w:sz w:val="22"/>
          <w:szCs w:val="22"/>
        </w:rPr>
        <w:t>Gowdy, John. "Avoiding Self-Organized Extinction: Toward a Co-Evolutionary Economics of Sustainability."</w:t>
      </w:r>
      <w:r w:rsidRPr="006E0376">
        <w:rPr>
          <w:rStyle w:val="apple-converted-space"/>
          <w:rFonts w:ascii="Arial" w:hAnsi="Arial" w:cs="Arial"/>
          <w:color w:val="0070C0"/>
          <w:sz w:val="22"/>
          <w:szCs w:val="22"/>
        </w:rPr>
        <w:t> </w:t>
      </w:r>
      <w:r w:rsidRPr="006E0376">
        <w:rPr>
          <w:rStyle w:val="af1"/>
          <w:rFonts w:ascii="Arial" w:hAnsi="Arial" w:cs="Arial"/>
          <w:color w:val="0070C0"/>
          <w:sz w:val="22"/>
          <w:szCs w:val="22"/>
        </w:rPr>
        <w:t>International Journal of Sustainable Development and World Ecology,</w:t>
      </w:r>
      <w:r w:rsidRPr="006E0376">
        <w:rPr>
          <w:rStyle w:val="apple-converted-space"/>
          <w:rFonts w:ascii="Arial" w:hAnsi="Arial" w:cs="Arial"/>
          <w:color w:val="0070C0"/>
          <w:sz w:val="22"/>
          <w:szCs w:val="22"/>
        </w:rPr>
        <w:t> </w:t>
      </w:r>
      <w:r w:rsidRPr="006E0376">
        <w:rPr>
          <w:rFonts w:ascii="Arial" w:hAnsi="Arial" w:cs="Arial"/>
          <w:color w:val="0070C0"/>
          <w:sz w:val="22"/>
          <w:szCs w:val="22"/>
        </w:rPr>
        <w:t>vol. 14, no. 1, 2007, pp. 27-36.</w:t>
      </w:r>
    </w:p>
    <w:p w14:paraId="2C60DCDA" w14:textId="77777777" w:rsidR="00F2610F" w:rsidRDefault="00F2610F" w:rsidP="00F2610F">
      <w:pPr>
        <w:tabs>
          <w:tab w:val="left" w:pos="360"/>
        </w:tabs>
        <w:spacing w:after="0" w:line="360" w:lineRule="auto"/>
        <w:jc w:val="both"/>
        <w:rPr>
          <w:rFonts w:ascii="Arial" w:hAnsi="Arial" w:cs="Arial"/>
        </w:rPr>
      </w:pPr>
    </w:p>
    <w:p w14:paraId="1B056DF7" w14:textId="77777777" w:rsidR="00F2610F" w:rsidRDefault="00F2610F" w:rsidP="00F2610F">
      <w:pPr>
        <w:tabs>
          <w:tab w:val="left" w:pos="360"/>
        </w:tabs>
        <w:spacing w:after="0" w:line="360" w:lineRule="auto"/>
        <w:jc w:val="both"/>
        <w:rPr>
          <w:rFonts w:ascii="Arial" w:hAnsi="Arial" w:cs="Arial"/>
        </w:rPr>
      </w:pPr>
    </w:p>
    <w:p w14:paraId="3A585D3F" w14:textId="77777777" w:rsidR="00F2610F" w:rsidRDefault="00F2610F" w:rsidP="00F2610F">
      <w:pPr>
        <w:tabs>
          <w:tab w:val="left" w:pos="360"/>
        </w:tabs>
        <w:spacing w:after="0" w:line="360" w:lineRule="auto"/>
        <w:jc w:val="both"/>
        <w:rPr>
          <w:rFonts w:ascii="Arial" w:hAnsi="Arial" w:cs="Arial"/>
        </w:rPr>
      </w:pPr>
    </w:p>
    <w:p w14:paraId="6AFDFC6C" w14:textId="77777777" w:rsidR="00F2610F" w:rsidRDefault="00F2610F" w:rsidP="00F2610F">
      <w:pPr>
        <w:tabs>
          <w:tab w:val="left" w:pos="360"/>
        </w:tabs>
        <w:spacing w:after="0" w:line="360" w:lineRule="auto"/>
        <w:jc w:val="both"/>
        <w:rPr>
          <w:rFonts w:ascii="Arial" w:hAnsi="Arial" w:cs="Arial"/>
        </w:rPr>
      </w:pPr>
    </w:p>
    <w:p w14:paraId="2CC9A077" w14:textId="77777777" w:rsidR="00F2610F" w:rsidRDefault="00F2610F" w:rsidP="00F2610F">
      <w:pPr>
        <w:tabs>
          <w:tab w:val="left" w:pos="360"/>
        </w:tabs>
        <w:spacing w:after="0" w:line="360" w:lineRule="auto"/>
        <w:jc w:val="both"/>
        <w:rPr>
          <w:rFonts w:ascii="Arial" w:hAnsi="Arial" w:cs="Arial"/>
        </w:rPr>
      </w:pPr>
    </w:p>
    <w:p w14:paraId="4E1DB7FE" w14:textId="77777777" w:rsidR="00F2610F" w:rsidRDefault="00F2610F" w:rsidP="00F2610F">
      <w:pPr>
        <w:tabs>
          <w:tab w:val="left" w:pos="360"/>
        </w:tabs>
        <w:spacing w:after="0" w:line="360" w:lineRule="auto"/>
        <w:jc w:val="both"/>
        <w:rPr>
          <w:rFonts w:ascii="Arial" w:hAnsi="Arial" w:cs="Arial"/>
        </w:rPr>
      </w:pPr>
    </w:p>
    <w:p w14:paraId="65285F0B" w14:textId="77777777" w:rsidR="00F2610F" w:rsidRDefault="00F2610F" w:rsidP="00F2610F">
      <w:pPr>
        <w:tabs>
          <w:tab w:val="left" w:pos="360"/>
        </w:tabs>
        <w:spacing w:after="0" w:line="360" w:lineRule="auto"/>
        <w:jc w:val="both"/>
        <w:rPr>
          <w:rFonts w:ascii="Arial" w:hAnsi="Arial" w:cs="Arial"/>
        </w:rPr>
      </w:pPr>
    </w:p>
    <w:p w14:paraId="58D305AE" w14:textId="77777777" w:rsidR="00F2610F" w:rsidRDefault="00F2610F" w:rsidP="00F2610F">
      <w:pPr>
        <w:tabs>
          <w:tab w:val="left" w:pos="360"/>
        </w:tabs>
        <w:spacing w:after="0" w:line="360" w:lineRule="auto"/>
        <w:jc w:val="both"/>
        <w:rPr>
          <w:rFonts w:ascii="Arial" w:hAnsi="Arial" w:cs="Arial"/>
        </w:rPr>
      </w:pPr>
    </w:p>
    <w:p w14:paraId="328DD880" w14:textId="77777777" w:rsidR="00F2610F" w:rsidRDefault="00F2610F" w:rsidP="00F2610F">
      <w:pPr>
        <w:tabs>
          <w:tab w:val="left" w:pos="360"/>
        </w:tabs>
        <w:spacing w:after="0" w:line="360" w:lineRule="auto"/>
        <w:jc w:val="both"/>
        <w:rPr>
          <w:rFonts w:ascii="Arial" w:hAnsi="Arial" w:cs="Arial"/>
        </w:rPr>
      </w:pPr>
    </w:p>
    <w:p w14:paraId="06B77CBF" w14:textId="77777777" w:rsidR="00F2610F" w:rsidRDefault="00F2610F" w:rsidP="00F2610F">
      <w:pPr>
        <w:tabs>
          <w:tab w:val="left" w:pos="360"/>
        </w:tabs>
        <w:spacing w:after="0" w:line="360" w:lineRule="auto"/>
        <w:jc w:val="both"/>
        <w:rPr>
          <w:rFonts w:ascii="Arial" w:hAnsi="Arial" w:cs="Arial"/>
        </w:rPr>
      </w:pPr>
    </w:p>
    <w:p w14:paraId="4839617C" w14:textId="77777777" w:rsidR="00F2610F" w:rsidRDefault="00F2610F" w:rsidP="00F2610F">
      <w:pPr>
        <w:tabs>
          <w:tab w:val="left" w:pos="360"/>
        </w:tabs>
        <w:spacing w:after="0" w:line="360" w:lineRule="auto"/>
        <w:jc w:val="both"/>
        <w:rPr>
          <w:rFonts w:ascii="Arial" w:hAnsi="Arial" w:cs="Arial"/>
        </w:rPr>
      </w:pPr>
    </w:p>
    <w:p w14:paraId="5C5DB16E" w14:textId="77777777" w:rsidR="00F2610F" w:rsidRDefault="00F2610F" w:rsidP="00F2610F">
      <w:pPr>
        <w:tabs>
          <w:tab w:val="left" w:pos="360"/>
        </w:tabs>
        <w:spacing w:after="0" w:line="360" w:lineRule="auto"/>
        <w:jc w:val="both"/>
        <w:rPr>
          <w:rFonts w:ascii="Arial" w:hAnsi="Arial" w:cs="Arial"/>
        </w:rPr>
      </w:pPr>
    </w:p>
    <w:p w14:paraId="116CAB92" w14:textId="77777777" w:rsidR="00F2610F" w:rsidRDefault="00F2610F" w:rsidP="00F2610F">
      <w:pPr>
        <w:tabs>
          <w:tab w:val="left" w:pos="360"/>
        </w:tabs>
        <w:spacing w:after="0" w:line="360" w:lineRule="auto"/>
        <w:jc w:val="both"/>
        <w:rPr>
          <w:rFonts w:ascii="Arial" w:hAnsi="Arial" w:cs="Arial"/>
        </w:rPr>
      </w:pPr>
    </w:p>
    <w:p w14:paraId="10FEB504" w14:textId="77777777" w:rsidR="00F2610F" w:rsidRDefault="00F2610F" w:rsidP="00F2610F">
      <w:pPr>
        <w:tabs>
          <w:tab w:val="left" w:pos="360"/>
        </w:tabs>
        <w:spacing w:after="0" w:line="360" w:lineRule="auto"/>
        <w:jc w:val="both"/>
        <w:rPr>
          <w:rFonts w:ascii="Arial" w:hAnsi="Arial" w:cs="Arial"/>
        </w:rPr>
      </w:pPr>
    </w:p>
    <w:p w14:paraId="16731E0B" w14:textId="77777777" w:rsidR="00F2610F" w:rsidRDefault="00F2610F" w:rsidP="00F2610F">
      <w:pPr>
        <w:tabs>
          <w:tab w:val="left" w:pos="360"/>
        </w:tabs>
        <w:spacing w:after="0" w:line="360" w:lineRule="auto"/>
        <w:jc w:val="both"/>
        <w:rPr>
          <w:rFonts w:ascii="Arial" w:hAnsi="Arial" w:cs="Arial"/>
        </w:rPr>
      </w:pPr>
    </w:p>
    <w:p w14:paraId="59543954" w14:textId="77777777" w:rsidR="00F2610F" w:rsidRDefault="00F2610F" w:rsidP="00F2610F">
      <w:pPr>
        <w:tabs>
          <w:tab w:val="left" w:pos="360"/>
        </w:tabs>
        <w:spacing w:after="0" w:line="360" w:lineRule="auto"/>
        <w:jc w:val="both"/>
        <w:rPr>
          <w:rFonts w:ascii="Arial" w:hAnsi="Arial" w:cs="Arial"/>
        </w:rPr>
      </w:pPr>
    </w:p>
    <w:p w14:paraId="0F28213D" w14:textId="77777777" w:rsidR="00F2610F" w:rsidRDefault="00F2610F" w:rsidP="00F2610F">
      <w:pPr>
        <w:tabs>
          <w:tab w:val="left" w:pos="360"/>
        </w:tabs>
        <w:spacing w:after="0" w:line="360" w:lineRule="auto"/>
        <w:jc w:val="both"/>
        <w:rPr>
          <w:rFonts w:ascii="Arial" w:hAnsi="Arial" w:cs="Arial"/>
        </w:rPr>
      </w:pPr>
    </w:p>
    <w:p w14:paraId="118FCCD9" w14:textId="77777777" w:rsidR="00F2610F" w:rsidRDefault="00F2610F" w:rsidP="00F2610F">
      <w:pPr>
        <w:tabs>
          <w:tab w:val="left" w:pos="360"/>
        </w:tabs>
        <w:spacing w:after="0" w:line="360" w:lineRule="auto"/>
        <w:jc w:val="both"/>
        <w:rPr>
          <w:rFonts w:ascii="Arial" w:hAnsi="Arial" w:cs="Arial"/>
        </w:rPr>
      </w:pPr>
    </w:p>
    <w:p w14:paraId="6CB6E200" w14:textId="77777777" w:rsidR="00F2610F" w:rsidRDefault="00F2610F" w:rsidP="00F2610F">
      <w:pPr>
        <w:tabs>
          <w:tab w:val="left" w:pos="360"/>
        </w:tabs>
        <w:spacing w:after="0" w:line="360" w:lineRule="auto"/>
        <w:jc w:val="both"/>
        <w:rPr>
          <w:rFonts w:ascii="Arial" w:hAnsi="Arial" w:cs="Arial"/>
        </w:rPr>
      </w:pPr>
    </w:p>
    <w:p w14:paraId="3F090EF7" w14:textId="77777777" w:rsidR="00F2610F" w:rsidRDefault="00F2610F" w:rsidP="00F2610F">
      <w:pPr>
        <w:tabs>
          <w:tab w:val="left" w:pos="360"/>
        </w:tabs>
        <w:spacing w:after="0" w:line="360" w:lineRule="auto"/>
        <w:jc w:val="both"/>
        <w:rPr>
          <w:rFonts w:ascii="Arial" w:hAnsi="Arial" w:cs="Arial"/>
        </w:rPr>
      </w:pPr>
    </w:p>
    <w:p w14:paraId="598FE209" w14:textId="77777777" w:rsidR="00F2610F" w:rsidRPr="005E44A7" w:rsidRDefault="00F2610F" w:rsidP="00F2610F">
      <w:pPr>
        <w:pStyle w:val="DNAS"/>
        <w:jc w:val="center"/>
        <w:rPr>
          <w:color w:val="000000" w:themeColor="text1"/>
        </w:rPr>
      </w:pPr>
      <w:bookmarkStart w:id="22" w:name="_Toc96008031"/>
      <w:r w:rsidRPr="005E44A7">
        <w:rPr>
          <w:color w:val="000000" w:themeColor="text1"/>
        </w:rPr>
        <w:t>APPENDICES</w:t>
      </w:r>
      <w:bookmarkEnd w:id="22"/>
    </w:p>
    <w:p w14:paraId="7FDF57F8" w14:textId="77777777" w:rsidR="00F2610F" w:rsidRDefault="00F2610F" w:rsidP="00F2610F">
      <w:pPr>
        <w:tabs>
          <w:tab w:val="left" w:pos="360"/>
        </w:tabs>
        <w:spacing w:after="0" w:line="360" w:lineRule="auto"/>
        <w:rPr>
          <w:rFonts w:ascii="Arial" w:hAnsi="Arial" w:cs="Arial"/>
          <w:b/>
          <w:sz w:val="28"/>
        </w:rPr>
      </w:pPr>
    </w:p>
    <w:p w14:paraId="363ECA18" w14:textId="77777777" w:rsidR="00F2610F" w:rsidRDefault="00F2610F" w:rsidP="00F2610F">
      <w:pPr>
        <w:tabs>
          <w:tab w:val="left" w:pos="360"/>
        </w:tabs>
        <w:spacing w:after="0" w:line="360" w:lineRule="auto"/>
        <w:rPr>
          <w:rFonts w:ascii="Arial" w:hAnsi="Arial" w:cs="Arial"/>
          <w:b/>
          <w:sz w:val="28"/>
        </w:rPr>
      </w:pPr>
    </w:p>
    <w:p w14:paraId="21DBBE15" w14:textId="77777777" w:rsidR="00F2610F" w:rsidRDefault="00F2610F" w:rsidP="00F2610F">
      <w:pPr>
        <w:tabs>
          <w:tab w:val="left" w:pos="360"/>
        </w:tabs>
        <w:spacing w:after="0" w:line="360" w:lineRule="auto"/>
        <w:rPr>
          <w:rFonts w:ascii="Arial" w:hAnsi="Arial" w:cs="Arial"/>
          <w:b/>
          <w:sz w:val="28"/>
        </w:rPr>
      </w:pPr>
    </w:p>
    <w:p w14:paraId="0617EA6C" w14:textId="77777777" w:rsidR="00F2610F" w:rsidRDefault="00F2610F" w:rsidP="00F2610F">
      <w:pPr>
        <w:tabs>
          <w:tab w:val="left" w:pos="360"/>
        </w:tabs>
        <w:spacing w:after="0" w:line="360" w:lineRule="auto"/>
        <w:rPr>
          <w:rFonts w:ascii="Arial" w:hAnsi="Arial" w:cs="Arial"/>
          <w:b/>
          <w:sz w:val="28"/>
        </w:rPr>
      </w:pPr>
    </w:p>
    <w:p w14:paraId="5E88ECF3" w14:textId="77777777" w:rsidR="00F2610F" w:rsidRDefault="00F2610F" w:rsidP="00F2610F">
      <w:pPr>
        <w:tabs>
          <w:tab w:val="left" w:pos="360"/>
        </w:tabs>
        <w:spacing w:after="0" w:line="360" w:lineRule="auto"/>
        <w:rPr>
          <w:rFonts w:ascii="Arial" w:hAnsi="Arial" w:cs="Arial"/>
          <w:b/>
          <w:sz w:val="28"/>
        </w:rPr>
      </w:pPr>
    </w:p>
    <w:p w14:paraId="45F71D90" w14:textId="77777777" w:rsidR="00F2610F" w:rsidRDefault="00F2610F" w:rsidP="00F2610F">
      <w:pPr>
        <w:tabs>
          <w:tab w:val="left" w:pos="360"/>
        </w:tabs>
        <w:spacing w:after="0" w:line="360" w:lineRule="auto"/>
        <w:rPr>
          <w:rFonts w:ascii="Arial" w:hAnsi="Arial" w:cs="Arial"/>
          <w:b/>
          <w:sz w:val="28"/>
        </w:rPr>
      </w:pPr>
    </w:p>
    <w:p w14:paraId="3435FDBF" w14:textId="77777777" w:rsidR="00F2610F" w:rsidRDefault="00F2610F" w:rsidP="00F2610F">
      <w:pPr>
        <w:tabs>
          <w:tab w:val="left" w:pos="360"/>
        </w:tabs>
        <w:spacing w:after="0" w:line="360" w:lineRule="auto"/>
        <w:rPr>
          <w:rFonts w:ascii="Arial" w:hAnsi="Arial" w:cs="Arial"/>
          <w:b/>
          <w:sz w:val="28"/>
        </w:rPr>
      </w:pPr>
    </w:p>
    <w:p w14:paraId="16545976" w14:textId="77777777" w:rsidR="00F2610F" w:rsidRDefault="00F2610F" w:rsidP="00F2610F">
      <w:pPr>
        <w:tabs>
          <w:tab w:val="left" w:pos="360"/>
        </w:tabs>
        <w:spacing w:after="0" w:line="360" w:lineRule="auto"/>
        <w:rPr>
          <w:rFonts w:ascii="Arial" w:hAnsi="Arial" w:cs="Arial"/>
          <w:b/>
          <w:sz w:val="28"/>
        </w:rPr>
      </w:pPr>
    </w:p>
    <w:p w14:paraId="3CF8CBE0" w14:textId="77777777" w:rsidR="00F2610F" w:rsidRDefault="00F2610F" w:rsidP="00F2610F">
      <w:pPr>
        <w:tabs>
          <w:tab w:val="left" w:pos="360"/>
        </w:tabs>
        <w:spacing w:after="0" w:line="360" w:lineRule="auto"/>
        <w:rPr>
          <w:rFonts w:ascii="Arial" w:hAnsi="Arial" w:cs="Arial"/>
          <w:b/>
          <w:sz w:val="28"/>
        </w:rPr>
      </w:pPr>
    </w:p>
    <w:p w14:paraId="2FB21935" w14:textId="77777777" w:rsidR="00F2610F" w:rsidRDefault="00F2610F" w:rsidP="00F2610F">
      <w:pPr>
        <w:tabs>
          <w:tab w:val="left" w:pos="360"/>
        </w:tabs>
        <w:spacing w:after="0" w:line="360" w:lineRule="auto"/>
        <w:rPr>
          <w:rFonts w:ascii="Arial" w:hAnsi="Arial" w:cs="Arial"/>
          <w:b/>
          <w:sz w:val="28"/>
        </w:rPr>
      </w:pPr>
    </w:p>
    <w:p w14:paraId="5E7DCF02" w14:textId="77777777" w:rsidR="00F2610F" w:rsidRDefault="00F2610F" w:rsidP="00F2610F">
      <w:pPr>
        <w:tabs>
          <w:tab w:val="left" w:pos="360"/>
        </w:tabs>
        <w:spacing w:after="0" w:line="360" w:lineRule="auto"/>
        <w:rPr>
          <w:rFonts w:ascii="Arial" w:hAnsi="Arial" w:cs="Arial"/>
          <w:b/>
          <w:sz w:val="28"/>
        </w:rPr>
      </w:pPr>
    </w:p>
    <w:p w14:paraId="1B7B67E1" w14:textId="77777777" w:rsidR="00F2610F" w:rsidRDefault="00F2610F" w:rsidP="00F2610F">
      <w:pPr>
        <w:tabs>
          <w:tab w:val="left" w:pos="360"/>
        </w:tabs>
        <w:spacing w:after="0" w:line="360" w:lineRule="auto"/>
        <w:rPr>
          <w:rFonts w:ascii="Arial" w:hAnsi="Arial" w:cs="Arial"/>
          <w:b/>
          <w:sz w:val="28"/>
        </w:rPr>
      </w:pPr>
    </w:p>
    <w:p w14:paraId="684CE8A5" w14:textId="77777777" w:rsidR="00F2610F" w:rsidRDefault="00F2610F" w:rsidP="00F2610F">
      <w:pPr>
        <w:tabs>
          <w:tab w:val="left" w:pos="360"/>
        </w:tabs>
        <w:spacing w:after="0" w:line="360" w:lineRule="auto"/>
        <w:rPr>
          <w:rFonts w:ascii="Arial" w:hAnsi="Arial" w:cs="Arial"/>
          <w:b/>
          <w:sz w:val="28"/>
        </w:rPr>
      </w:pPr>
    </w:p>
    <w:p w14:paraId="6985EDD6" w14:textId="77777777" w:rsidR="00F2610F" w:rsidRDefault="00F2610F" w:rsidP="00F2610F">
      <w:pPr>
        <w:tabs>
          <w:tab w:val="left" w:pos="360"/>
        </w:tabs>
        <w:spacing w:after="0" w:line="360" w:lineRule="auto"/>
        <w:rPr>
          <w:rFonts w:ascii="Arial" w:hAnsi="Arial" w:cs="Arial"/>
          <w:b/>
          <w:sz w:val="28"/>
        </w:rPr>
      </w:pPr>
    </w:p>
    <w:p w14:paraId="5FCA9BB6" w14:textId="77777777" w:rsidR="006E0376" w:rsidRDefault="006E0376" w:rsidP="00F2610F">
      <w:pPr>
        <w:tabs>
          <w:tab w:val="left" w:pos="360"/>
        </w:tabs>
        <w:spacing w:after="0" w:line="360" w:lineRule="auto"/>
        <w:rPr>
          <w:rStyle w:val="DNASChar"/>
        </w:rPr>
      </w:pPr>
    </w:p>
    <w:p w14:paraId="6014B9D1" w14:textId="77777777" w:rsidR="006E0376" w:rsidRDefault="006E0376" w:rsidP="00F2610F">
      <w:pPr>
        <w:tabs>
          <w:tab w:val="left" w:pos="360"/>
        </w:tabs>
        <w:spacing w:after="0" w:line="360" w:lineRule="auto"/>
        <w:rPr>
          <w:rStyle w:val="DNASChar"/>
        </w:rPr>
      </w:pPr>
    </w:p>
    <w:p w14:paraId="4E99F80B" w14:textId="77777777" w:rsidR="006E0376" w:rsidRDefault="006E0376" w:rsidP="00F2610F">
      <w:pPr>
        <w:tabs>
          <w:tab w:val="left" w:pos="360"/>
        </w:tabs>
        <w:spacing w:after="0" w:line="360" w:lineRule="auto"/>
        <w:rPr>
          <w:rStyle w:val="DNASChar"/>
        </w:rPr>
      </w:pPr>
    </w:p>
    <w:p w14:paraId="035D665D" w14:textId="77777777" w:rsidR="006E0376" w:rsidRDefault="006E0376" w:rsidP="00F2610F">
      <w:pPr>
        <w:tabs>
          <w:tab w:val="left" w:pos="360"/>
        </w:tabs>
        <w:spacing w:after="0" w:line="360" w:lineRule="auto"/>
        <w:rPr>
          <w:rStyle w:val="DNASChar"/>
        </w:rPr>
      </w:pPr>
    </w:p>
    <w:p w14:paraId="1AA4A87F" w14:textId="77777777" w:rsidR="006E0376" w:rsidRDefault="006E0376" w:rsidP="00F2610F">
      <w:pPr>
        <w:tabs>
          <w:tab w:val="left" w:pos="360"/>
        </w:tabs>
        <w:spacing w:after="0" w:line="360" w:lineRule="auto"/>
        <w:rPr>
          <w:rStyle w:val="DNASChar"/>
        </w:rPr>
      </w:pPr>
    </w:p>
    <w:p w14:paraId="01F34AB9" w14:textId="77777777" w:rsidR="006E0376" w:rsidRDefault="006E0376" w:rsidP="00F2610F">
      <w:pPr>
        <w:tabs>
          <w:tab w:val="left" w:pos="360"/>
        </w:tabs>
        <w:spacing w:after="0" w:line="360" w:lineRule="auto"/>
        <w:rPr>
          <w:rStyle w:val="DNASChar"/>
        </w:rPr>
      </w:pPr>
    </w:p>
    <w:p w14:paraId="560C4FA9" w14:textId="77777777" w:rsidR="006E0376" w:rsidRDefault="006E0376" w:rsidP="00F2610F">
      <w:pPr>
        <w:tabs>
          <w:tab w:val="left" w:pos="360"/>
        </w:tabs>
        <w:spacing w:after="0" w:line="360" w:lineRule="auto"/>
        <w:rPr>
          <w:rStyle w:val="DNASChar"/>
        </w:rPr>
      </w:pPr>
    </w:p>
    <w:p w14:paraId="398270C3" w14:textId="77777777" w:rsidR="006E0376" w:rsidRDefault="006E0376" w:rsidP="00F2610F">
      <w:pPr>
        <w:tabs>
          <w:tab w:val="left" w:pos="360"/>
        </w:tabs>
        <w:spacing w:after="0" w:line="360" w:lineRule="auto"/>
        <w:rPr>
          <w:rStyle w:val="DNASChar"/>
        </w:rPr>
      </w:pPr>
    </w:p>
    <w:p w14:paraId="3C915ABF" w14:textId="77777777" w:rsidR="006E0376" w:rsidRDefault="006E0376" w:rsidP="00F2610F">
      <w:pPr>
        <w:tabs>
          <w:tab w:val="left" w:pos="360"/>
        </w:tabs>
        <w:spacing w:after="0" w:line="360" w:lineRule="auto"/>
        <w:rPr>
          <w:rStyle w:val="DNASChar"/>
        </w:rPr>
      </w:pPr>
    </w:p>
    <w:p w14:paraId="2218FF7D" w14:textId="77777777" w:rsidR="006E0376" w:rsidRDefault="006E0376" w:rsidP="00F2610F">
      <w:pPr>
        <w:tabs>
          <w:tab w:val="left" w:pos="360"/>
        </w:tabs>
        <w:spacing w:after="0" w:line="360" w:lineRule="auto"/>
        <w:rPr>
          <w:rStyle w:val="DNASChar"/>
        </w:rPr>
      </w:pPr>
    </w:p>
    <w:p w14:paraId="5C84AF34" w14:textId="77777777" w:rsidR="005E44A7" w:rsidRDefault="005E44A7" w:rsidP="00F2610F">
      <w:pPr>
        <w:tabs>
          <w:tab w:val="left" w:pos="360"/>
        </w:tabs>
        <w:spacing w:after="0" w:line="360" w:lineRule="auto"/>
        <w:rPr>
          <w:rStyle w:val="DNASChar"/>
          <w:color w:val="000000" w:themeColor="text1"/>
        </w:rPr>
        <w:sectPr w:rsidR="005E44A7" w:rsidSect="00B437B6">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pgNumType w:start="1"/>
          <w:cols w:space="720"/>
          <w:titlePg/>
          <w:docGrid w:linePitch="360"/>
        </w:sectPr>
      </w:pPr>
    </w:p>
    <w:p w14:paraId="52021A29" w14:textId="2F5319FE" w:rsidR="00F2610F" w:rsidRPr="0038642F" w:rsidRDefault="00F2610F" w:rsidP="00F2610F">
      <w:pPr>
        <w:tabs>
          <w:tab w:val="left" w:pos="360"/>
        </w:tabs>
        <w:spacing w:after="0" w:line="360" w:lineRule="auto"/>
        <w:rPr>
          <w:rFonts w:ascii="Arial" w:hAnsi="Arial" w:cs="Arial"/>
          <w:b/>
          <w:color w:val="FF0000"/>
          <w:sz w:val="28"/>
        </w:rPr>
      </w:pPr>
      <w:bookmarkStart w:id="23" w:name="_Toc96008032"/>
      <w:r w:rsidRPr="006E0376">
        <w:rPr>
          <w:rStyle w:val="DNASChar"/>
          <w:color w:val="000000" w:themeColor="text1"/>
        </w:rPr>
        <w:lastRenderedPageBreak/>
        <w:t>APPENDIX A:</w:t>
      </w:r>
      <w:bookmarkEnd w:id="23"/>
      <w:r w:rsidRPr="006E0376">
        <w:rPr>
          <w:rFonts w:ascii="Arial" w:hAnsi="Arial" w:cs="Arial"/>
          <w:color w:val="000000" w:themeColor="text1"/>
          <w:sz w:val="28"/>
        </w:rPr>
        <w:t xml:space="preserve"> </w:t>
      </w:r>
      <w:r w:rsidRPr="0038642F">
        <w:rPr>
          <w:rFonts w:ascii="Arial" w:hAnsi="Arial" w:cs="Arial"/>
          <w:b/>
          <w:color w:val="FF0000"/>
          <w:sz w:val="28"/>
        </w:rPr>
        <w:t>APPENDIX TITLE</w:t>
      </w:r>
    </w:p>
    <w:p w14:paraId="291D01B2" w14:textId="77777777" w:rsidR="006E0376" w:rsidRPr="006E0376" w:rsidRDefault="006E0376" w:rsidP="006E0376">
      <w:pPr>
        <w:tabs>
          <w:tab w:val="left" w:pos="360"/>
        </w:tabs>
        <w:spacing w:after="0" w:line="360" w:lineRule="auto"/>
        <w:rPr>
          <w:rFonts w:ascii="Arial" w:hAnsi="Arial" w:cs="Arial"/>
          <w:bCs/>
          <w:i/>
          <w:iCs/>
          <w:color w:val="0070C0"/>
        </w:rPr>
      </w:pPr>
      <w:r w:rsidRPr="006E0376">
        <w:rPr>
          <w:rFonts w:ascii="Arial" w:hAnsi="Arial" w:cs="Arial"/>
          <w:bCs/>
          <w:i/>
          <w:iCs/>
          <w:color w:val="0070C0"/>
        </w:rPr>
        <w:t>For creative practice, you can include process documentation (i.e. story boards, sketches, system diagrams, etc.) that couldn’t be fully included in your Process, Materials</w:t>
      </w:r>
      <w:ins w:id="24" w:author="Microsoft Office User" w:date="2022-02-08T11:21:00Z">
        <w:r w:rsidRPr="006E0376">
          <w:rPr>
            <w:rFonts w:ascii="Arial" w:hAnsi="Arial" w:cs="Arial"/>
            <w:bCs/>
            <w:i/>
            <w:iCs/>
            <w:color w:val="0070C0"/>
          </w:rPr>
          <w:t>,</w:t>
        </w:r>
      </w:ins>
      <w:r w:rsidRPr="006E0376">
        <w:rPr>
          <w:rFonts w:ascii="Arial" w:hAnsi="Arial" w:cs="Arial"/>
          <w:bCs/>
          <w:i/>
          <w:iCs/>
          <w:color w:val="0070C0"/>
        </w:rPr>
        <w:t xml:space="preserve"> and Methods section, but you think valuable to include for readers of your paper.</w:t>
      </w:r>
    </w:p>
    <w:p w14:paraId="2CA533C6" w14:textId="77777777" w:rsidR="0088746A" w:rsidRPr="00F2610F" w:rsidRDefault="0088746A" w:rsidP="00F2610F"/>
    <w:sectPr w:rsidR="0088746A" w:rsidRPr="00F2610F" w:rsidSect="00B437B6">
      <w:pgSz w:w="12240" w:h="15840"/>
      <w:pgMar w:top="1440" w:right="1440" w:bottom="1440" w:left="1440" w:header="720" w:footer="720" w:gutter="0"/>
      <w:pgNumType w:fmt="upperLetter"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591A9" w14:textId="77777777" w:rsidR="00B437B6" w:rsidRDefault="00B437B6" w:rsidP="006E0376">
      <w:pPr>
        <w:spacing w:after="0" w:line="240" w:lineRule="auto"/>
      </w:pPr>
      <w:r>
        <w:separator/>
      </w:r>
    </w:p>
  </w:endnote>
  <w:endnote w:type="continuationSeparator" w:id="0">
    <w:p w14:paraId="17E422A3" w14:textId="77777777" w:rsidR="00B437B6" w:rsidRDefault="00B437B6" w:rsidP="006E0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855313"/>
      <w:docPartObj>
        <w:docPartGallery w:val="Page Numbers (Bottom of Page)"/>
        <w:docPartUnique/>
      </w:docPartObj>
    </w:sdtPr>
    <w:sdtEndPr>
      <w:rPr>
        <w:noProof/>
      </w:rPr>
    </w:sdtEndPr>
    <w:sdtContent>
      <w:p w14:paraId="43C9341C" w14:textId="77777777" w:rsidR="00F2610F" w:rsidRDefault="00F2610F">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18E0E9B8" w14:textId="77777777" w:rsidR="00F2610F" w:rsidRPr="007E240F" w:rsidRDefault="00F2610F">
    <w:pPr>
      <w:pStyle w:val="a7"/>
      <w:rPr>
        <w:color w:val="0070C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345702"/>
      <w:docPartObj>
        <w:docPartGallery w:val="Page Numbers (Bottom of Page)"/>
        <w:docPartUnique/>
      </w:docPartObj>
    </w:sdtPr>
    <w:sdtEndPr>
      <w:rPr>
        <w:noProof/>
      </w:rPr>
    </w:sdtEndPr>
    <w:sdtContent>
      <w:p w14:paraId="61C57769" w14:textId="77777777" w:rsidR="00F2610F" w:rsidRDefault="00F2610F">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6F82F2A0" w14:textId="77777777" w:rsidR="00F2610F" w:rsidRDefault="00F2610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378EB" w14:textId="77777777" w:rsidR="00000000" w:rsidRDefault="00000000">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633861"/>
      <w:docPartObj>
        <w:docPartGallery w:val="Page Numbers (Bottom of Page)"/>
        <w:docPartUnique/>
      </w:docPartObj>
    </w:sdtPr>
    <w:sdtEndPr>
      <w:rPr>
        <w:noProof/>
      </w:rPr>
    </w:sdtEndPr>
    <w:sdtContent>
      <w:p w14:paraId="51BC64F0" w14:textId="77777777" w:rsidR="00000000" w:rsidRDefault="00FA7541">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43792387" w14:textId="77777777" w:rsidR="00000000" w:rsidRPr="007E240F" w:rsidRDefault="00000000">
    <w:pPr>
      <w:pStyle w:val="a7"/>
      <w:rPr>
        <w:color w:val="0070C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45111"/>
      <w:docPartObj>
        <w:docPartGallery w:val="Page Numbers (Bottom of Page)"/>
        <w:docPartUnique/>
      </w:docPartObj>
    </w:sdtPr>
    <w:sdtEndPr>
      <w:rPr>
        <w:noProof/>
      </w:rPr>
    </w:sdtEndPr>
    <w:sdtContent>
      <w:p w14:paraId="3BF08709" w14:textId="77777777" w:rsidR="00000000" w:rsidRDefault="00FA7541">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1579265C" w14:textId="77777777" w:rsidR="00000000"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DA0F" w14:textId="77777777" w:rsidR="00B437B6" w:rsidRDefault="00B437B6" w:rsidP="006E0376">
      <w:pPr>
        <w:spacing w:after="0" w:line="240" w:lineRule="auto"/>
      </w:pPr>
      <w:r>
        <w:separator/>
      </w:r>
    </w:p>
  </w:footnote>
  <w:footnote w:type="continuationSeparator" w:id="0">
    <w:p w14:paraId="78B53C6E" w14:textId="77777777" w:rsidR="00B437B6" w:rsidRDefault="00B437B6" w:rsidP="006E0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A6A6" w14:textId="77777777" w:rsidR="00000000" w:rsidRDefault="0000000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92E1" w14:textId="77777777" w:rsidR="00000000" w:rsidRDefault="00000000">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1848E" w14:textId="77777777" w:rsidR="00000000" w:rsidRDefault="000000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51AC"/>
    <w:multiLevelType w:val="hybridMultilevel"/>
    <w:tmpl w:val="CEEE0EF0"/>
    <w:lvl w:ilvl="0" w:tplc="04090001">
      <w:start w:val="1"/>
      <w:numFmt w:val="bullet"/>
      <w:lvlText w:val=""/>
      <w:lvlJc w:val="left"/>
      <w:pPr>
        <w:ind w:left="720" w:hanging="360"/>
      </w:pPr>
      <w:rPr>
        <w:rFonts w:ascii="Symbol" w:hAnsi="Symbol" w:hint="default"/>
      </w:rPr>
    </w:lvl>
    <w:lvl w:ilvl="1" w:tplc="A5F064B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448DB"/>
    <w:multiLevelType w:val="hybridMultilevel"/>
    <w:tmpl w:val="575E47AE"/>
    <w:lvl w:ilvl="0" w:tplc="7360CA8A">
      <w:start w:val="1"/>
      <w:numFmt w:val="bullet"/>
      <w:lvlText w:val=""/>
      <w:lvlJc w:val="left"/>
      <w:pPr>
        <w:tabs>
          <w:tab w:val="num" w:pos="720"/>
        </w:tabs>
        <w:ind w:left="720" w:hanging="360"/>
      </w:pPr>
      <w:rPr>
        <w:rFonts w:ascii="Wingdings 2" w:hAnsi="Wingdings 2" w:hint="default"/>
      </w:rPr>
    </w:lvl>
    <w:lvl w:ilvl="1" w:tplc="AA50615C" w:tentative="1">
      <w:start w:val="1"/>
      <w:numFmt w:val="bullet"/>
      <w:lvlText w:val=""/>
      <w:lvlJc w:val="left"/>
      <w:pPr>
        <w:tabs>
          <w:tab w:val="num" w:pos="1440"/>
        </w:tabs>
        <w:ind w:left="1440" w:hanging="360"/>
      </w:pPr>
      <w:rPr>
        <w:rFonts w:ascii="Wingdings 2" w:hAnsi="Wingdings 2" w:hint="default"/>
      </w:rPr>
    </w:lvl>
    <w:lvl w:ilvl="2" w:tplc="83C81848" w:tentative="1">
      <w:start w:val="1"/>
      <w:numFmt w:val="bullet"/>
      <w:lvlText w:val=""/>
      <w:lvlJc w:val="left"/>
      <w:pPr>
        <w:tabs>
          <w:tab w:val="num" w:pos="2160"/>
        </w:tabs>
        <w:ind w:left="2160" w:hanging="360"/>
      </w:pPr>
      <w:rPr>
        <w:rFonts w:ascii="Wingdings 2" w:hAnsi="Wingdings 2" w:hint="default"/>
      </w:rPr>
    </w:lvl>
    <w:lvl w:ilvl="3" w:tplc="DB04BFC6" w:tentative="1">
      <w:start w:val="1"/>
      <w:numFmt w:val="bullet"/>
      <w:lvlText w:val=""/>
      <w:lvlJc w:val="left"/>
      <w:pPr>
        <w:tabs>
          <w:tab w:val="num" w:pos="2880"/>
        </w:tabs>
        <w:ind w:left="2880" w:hanging="360"/>
      </w:pPr>
      <w:rPr>
        <w:rFonts w:ascii="Wingdings 2" w:hAnsi="Wingdings 2" w:hint="default"/>
      </w:rPr>
    </w:lvl>
    <w:lvl w:ilvl="4" w:tplc="C92E7E1E" w:tentative="1">
      <w:start w:val="1"/>
      <w:numFmt w:val="bullet"/>
      <w:lvlText w:val=""/>
      <w:lvlJc w:val="left"/>
      <w:pPr>
        <w:tabs>
          <w:tab w:val="num" w:pos="3600"/>
        </w:tabs>
        <w:ind w:left="3600" w:hanging="360"/>
      </w:pPr>
      <w:rPr>
        <w:rFonts w:ascii="Wingdings 2" w:hAnsi="Wingdings 2" w:hint="default"/>
      </w:rPr>
    </w:lvl>
    <w:lvl w:ilvl="5" w:tplc="DD3CF2EC" w:tentative="1">
      <w:start w:val="1"/>
      <w:numFmt w:val="bullet"/>
      <w:lvlText w:val=""/>
      <w:lvlJc w:val="left"/>
      <w:pPr>
        <w:tabs>
          <w:tab w:val="num" w:pos="4320"/>
        </w:tabs>
        <w:ind w:left="4320" w:hanging="360"/>
      </w:pPr>
      <w:rPr>
        <w:rFonts w:ascii="Wingdings 2" w:hAnsi="Wingdings 2" w:hint="default"/>
      </w:rPr>
    </w:lvl>
    <w:lvl w:ilvl="6" w:tplc="CDD2A064" w:tentative="1">
      <w:start w:val="1"/>
      <w:numFmt w:val="bullet"/>
      <w:lvlText w:val=""/>
      <w:lvlJc w:val="left"/>
      <w:pPr>
        <w:tabs>
          <w:tab w:val="num" w:pos="5040"/>
        </w:tabs>
        <w:ind w:left="5040" w:hanging="360"/>
      </w:pPr>
      <w:rPr>
        <w:rFonts w:ascii="Wingdings 2" w:hAnsi="Wingdings 2" w:hint="default"/>
      </w:rPr>
    </w:lvl>
    <w:lvl w:ilvl="7" w:tplc="8460EEB0" w:tentative="1">
      <w:start w:val="1"/>
      <w:numFmt w:val="bullet"/>
      <w:lvlText w:val=""/>
      <w:lvlJc w:val="left"/>
      <w:pPr>
        <w:tabs>
          <w:tab w:val="num" w:pos="5760"/>
        </w:tabs>
        <w:ind w:left="5760" w:hanging="360"/>
      </w:pPr>
      <w:rPr>
        <w:rFonts w:ascii="Wingdings 2" w:hAnsi="Wingdings 2" w:hint="default"/>
      </w:rPr>
    </w:lvl>
    <w:lvl w:ilvl="8" w:tplc="926A879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4F36906"/>
    <w:multiLevelType w:val="hybridMultilevel"/>
    <w:tmpl w:val="9270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524612">
    <w:abstractNumId w:val="2"/>
  </w:num>
  <w:num w:numId="2" w16cid:durableId="879628043">
    <w:abstractNumId w:val="0"/>
  </w:num>
  <w:num w:numId="3" w16cid:durableId="3169991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0F"/>
    <w:rsid w:val="0002208F"/>
    <w:rsid w:val="00090A90"/>
    <w:rsid w:val="00214E9D"/>
    <w:rsid w:val="00280319"/>
    <w:rsid w:val="002E17A7"/>
    <w:rsid w:val="00337630"/>
    <w:rsid w:val="00396DE6"/>
    <w:rsid w:val="003F7F87"/>
    <w:rsid w:val="0047282C"/>
    <w:rsid w:val="005C2674"/>
    <w:rsid w:val="005D04F2"/>
    <w:rsid w:val="005E44A7"/>
    <w:rsid w:val="005F1D66"/>
    <w:rsid w:val="00604036"/>
    <w:rsid w:val="006E0376"/>
    <w:rsid w:val="00834758"/>
    <w:rsid w:val="0088746A"/>
    <w:rsid w:val="008E070F"/>
    <w:rsid w:val="00B437B6"/>
    <w:rsid w:val="00D22221"/>
    <w:rsid w:val="00D84AE4"/>
    <w:rsid w:val="00E039ED"/>
    <w:rsid w:val="00EB2C55"/>
    <w:rsid w:val="00F2610F"/>
    <w:rsid w:val="00F5019A"/>
    <w:rsid w:val="00FA7541"/>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5E3B"/>
  <w15:chartTrackingRefBased/>
  <w15:docId w15:val="{C0AC4272-FA3F-AD44-A4C3-498CB9F3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610F"/>
    <w:pPr>
      <w:spacing w:after="160" w:line="259" w:lineRule="auto"/>
    </w:pPr>
    <w:rPr>
      <w:rFonts w:eastAsiaTheme="minorHAnsi"/>
      <w:sz w:val="22"/>
      <w:szCs w:val="22"/>
      <w:lang w:val="en-US" w:eastAsia="en-US"/>
    </w:rPr>
  </w:style>
  <w:style w:type="paragraph" w:styleId="1">
    <w:name w:val="heading 1"/>
    <w:basedOn w:val="a"/>
    <w:next w:val="a"/>
    <w:link w:val="10"/>
    <w:uiPriority w:val="9"/>
    <w:qFormat/>
    <w:rsid w:val="00F26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610F"/>
    <w:rPr>
      <w:rFonts w:asciiTheme="majorHAnsi" w:eastAsiaTheme="majorEastAsia" w:hAnsiTheme="majorHAnsi" w:cstheme="majorBidi"/>
      <w:color w:val="2F5496" w:themeColor="accent1" w:themeShade="BF"/>
      <w:sz w:val="32"/>
      <w:szCs w:val="32"/>
      <w:lang w:val="en-US" w:eastAsia="en-US"/>
    </w:rPr>
  </w:style>
  <w:style w:type="paragraph" w:styleId="a3">
    <w:name w:val="List Paragraph"/>
    <w:basedOn w:val="a"/>
    <w:uiPriority w:val="34"/>
    <w:qFormat/>
    <w:rsid w:val="00F2610F"/>
    <w:pPr>
      <w:ind w:left="720"/>
      <w:contextualSpacing/>
    </w:pPr>
  </w:style>
  <w:style w:type="paragraph" w:styleId="TOC1">
    <w:name w:val="toc 1"/>
    <w:basedOn w:val="a"/>
    <w:next w:val="a"/>
    <w:autoRedefine/>
    <w:uiPriority w:val="39"/>
    <w:unhideWhenUsed/>
    <w:rsid w:val="00F2610F"/>
    <w:pPr>
      <w:spacing w:after="100"/>
    </w:pPr>
  </w:style>
  <w:style w:type="character" w:styleId="a4">
    <w:name w:val="Hyperlink"/>
    <w:basedOn w:val="a0"/>
    <w:uiPriority w:val="99"/>
    <w:unhideWhenUsed/>
    <w:rsid w:val="00F2610F"/>
    <w:rPr>
      <w:color w:val="0563C1" w:themeColor="hyperlink"/>
      <w:u w:val="single"/>
    </w:rPr>
  </w:style>
  <w:style w:type="paragraph" w:styleId="a5">
    <w:name w:val="header"/>
    <w:basedOn w:val="a"/>
    <w:link w:val="a6"/>
    <w:uiPriority w:val="99"/>
    <w:unhideWhenUsed/>
    <w:rsid w:val="00F2610F"/>
    <w:pPr>
      <w:tabs>
        <w:tab w:val="center" w:pos="4680"/>
        <w:tab w:val="right" w:pos="9360"/>
      </w:tabs>
      <w:spacing w:after="0" w:line="240" w:lineRule="auto"/>
    </w:pPr>
  </w:style>
  <w:style w:type="character" w:customStyle="1" w:styleId="a6">
    <w:name w:val="页眉 字符"/>
    <w:basedOn w:val="a0"/>
    <w:link w:val="a5"/>
    <w:uiPriority w:val="99"/>
    <w:rsid w:val="00F2610F"/>
    <w:rPr>
      <w:rFonts w:eastAsiaTheme="minorHAnsi"/>
      <w:sz w:val="22"/>
      <w:szCs w:val="22"/>
      <w:lang w:val="en-US" w:eastAsia="en-US"/>
    </w:rPr>
  </w:style>
  <w:style w:type="paragraph" w:styleId="a7">
    <w:name w:val="footer"/>
    <w:basedOn w:val="a"/>
    <w:link w:val="a8"/>
    <w:uiPriority w:val="99"/>
    <w:unhideWhenUsed/>
    <w:rsid w:val="00F2610F"/>
    <w:pPr>
      <w:tabs>
        <w:tab w:val="center" w:pos="4680"/>
        <w:tab w:val="right" w:pos="9360"/>
      </w:tabs>
      <w:spacing w:after="0" w:line="240" w:lineRule="auto"/>
    </w:pPr>
  </w:style>
  <w:style w:type="character" w:customStyle="1" w:styleId="a8">
    <w:name w:val="页脚 字符"/>
    <w:basedOn w:val="a0"/>
    <w:link w:val="a7"/>
    <w:uiPriority w:val="99"/>
    <w:rsid w:val="00F2610F"/>
    <w:rPr>
      <w:rFonts w:eastAsiaTheme="minorHAnsi"/>
      <w:sz w:val="22"/>
      <w:szCs w:val="22"/>
      <w:lang w:val="en-US" w:eastAsia="en-US"/>
    </w:rPr>
  </w:style>
  <w:style w:type="paragraph" w:styleId="TOC">
    <w:name w:val="TOC Heading"/>
    <w:basedOn w:val="1"/>
    <w:next w:val="a"/>
    <w:uiPriority w:val="39"/>
    <w:unhideWhenUsed/>
    <w:qFormat/>
    <w:rsid w:val="00F2610F"/>
    <w:pPr>
      <w:outlineLvl w:val="9"/>
    </w:pPr>
  </w:style>
  <w:style w:type="paragraph" w:customStyle="1" w:styleId="DNAS">
    <w:name w:val="DNAS"/>
    <w:basedOn w:val="1"/>
    <w:link w:val="DNASChar"/>
    <w:qFormat/>
    <w:rsid w:val="00F2610F"/>
    <w:pPr>
      <w:tabs>
        <w:tab w:val="left" w:pos="360"/>
      </w:tabs>
      <w:spacing w:line="360" w:lineRule="auto"/>
    </w:pPr>
    <w:rPr>
      <w:rFonts w:ascii="Arial" w:hAnsi="Arial" w:cs="Arial"/>
      <w:b/>
      <w:sz w:val="28"/>
    </w:rPr>
  </w:style>
  <w:style w:type="paragraph" w:styleId="a9">
    <w:name w:val="caption"/>
    <w:basedOn w:val="a"/>
    <w:next w:val="a"/>
    <w:link w:val="aa"/>
    <w:uiPriority w:val="35"/>
    <w:unhideWhenUsed/>
    <w:qFormat/>
    <w:rsid w:val="00F2610F"/>
    <w:pPr>
      <w:spacing w:after="200" w:line="240" w:lineRule="auto"/>
    </w:pPr>
    <w:rPr>
      <w:i/>
      <w:iCs/>
      <w:color w:val="44546A" w:themeColor="text2"/>
      <w:sz w:val="18"/>
      <w:szCs w:val="18"/>
    </w:rPr>
  </w:style>
  <w:style w:type="character" w:customStyle="1" w:styleId="DNASChar">
    <w:name w:val="DNAS Char"/>
    <w:basedOn w:val="10"/>
    <w:link w:val="DNAS"/>
    <w:rsid w:val="00F2610F"/>
    <w:rPr>
      <w:rFonts w:ascii="Arial" w:eastAsiaTheme="majorEastAsia" w:hAnsi="Arial" w:cs="Arial"/>
      <w:b/>
      <w:color w:val="2F5496" w:themeColor="accent1" w:themeShade="BF"/>
      <w:sz w:val="28"/>
      <w:szCs w:val="32"/>
      <w:lang w:val="en-US" w:eastAsia="en-US"/>
    </w:rPr>
  </w:style>
  <w:style w:type="table" w:styleId="ab">
    <w:name w:val="Table Grid"/>
    <w:basedOn w:val="a1"/>
    <w:uiPriority w:val="39"/>
    <w:rsid w:val="00F2610F"/>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able of figures"/>
    <w:basedOn w:val="a"/>
    <w:next w:val="a"/>
    <w:uiPriority w:val="99"/>
    <w:unhideWhenUsed/>
    <w:rsid w:val="00F2610F"/>
    <w:pPr>
      <w:spacing w:after="0"/>
    </w:pPr>
    <w:rPr>
      <w:rFonts w:ascii="Arial" w:hAnsi="Arial"/>
    </w:rPr>
  </w:style>
  <w:style w:type="paragraph" w:customStyle="1" w:styleId="DNASTabFig">
    <w:name w:val="DNAS_TabFig"/>
    <w:basedOn w:val="a9"/>
    <w:link w:val="DNASTabFigChar"/>
    <w:qFormat/>
    <w:rsid w:val="00F2610F"/>
    <w:pPr>
      <w:keepNext/>
    </w:pPr>
    <w:rPr>
      <w:rFonts w:ascii="Arial" w:hAnsi="Arial"/>
      <w:sz w:val="22"/>
    </w:rPr>
  </w:style>
  <w:style w:type="character" w:customStyle="1" w:styleId="aa">
    <w:name w:val="题注 字符"/>
    <w:basedOn w:val="a0"/>
    <w:link w:val="a9"/>
    <w:uiPriority w:val="35"/>
    <w:rsid w:val="00F2610F"/>
    <w:rPr>
      <w:rFonts w:eastAsiaTheme="minorHAnsi"/>
      <w:i/>
      <w:iCs/>
      <w:color w:val="44546A" w:themeColor="text2"/>
      <w:sz w:val="18"/>
      <w:szCs w:val="18"/>
      <w:lang w:val="en-US" w:eastAsia="en-US"/>
    </w:rPr>
  </w:style>
  <w:style w:type="character" w:customStyle="1" w:styleId="DNASTabFigChar">
    <w:name w:val="DNAS_TabFig Char"/>
    <w:basedOn w:val="aa"/>
    <w:link w:val="DNASTabFig"/>
    <w:rsid w:val="00F2610F"/>
    <w:rPr>
      <w:rFonts w:ascii="Arial" w:eastAsiaTheme="minorHAnsi" w:hAnsi="Arial"/>
      <w:i/>
      <w:iCs/>
      <w:color w:val="44546A" w:themeColor="text2"/>
      <w:sz w:val="22"/>
      <w:szCs w:val="18"/>
      <w:lang w:val="en-US" w:eastAsia="en-US"/>
    </w:rPr>
  </w:style>
  <w:style w:type="character" w:styleId="ad">
    <w:name w:val="annotation reference"/>
    <w:basedOn w:val="a0"/>
    <w:uiPriority w:val="99"/>
    <w:semiHidden/>
    <w:unhideWhenUsed/>
    <w:rsid w:val="00F2610F"/>
    <w:rPr>
      <w:sz w:val="16"/>
      <w:szCs w:val="16"/>
    </w:rPr>
  </w:style>
  <w:style w:type="paragraph" w:styleId="ae">
    <w:name w:val="annotation text"/>
    <w:basedOn w:val="a"/>
    <w:link w:val="af"/>
    <w:uiPriority w:val="99"/>
    <w:semiHidden/>
    <w:unhideWhenUsed/>
    <w:rsid w:val="00F2610F"/>
    <w:pPr>
      <w:spacing w:line="240" w:lineRule="auto"/>
    </w:pPr>
    <w:rPr>
      <w:sz w:val="20"/>
      <w:szCs w:val="20"/>
    </w:rPr>
  </w:style>
  <w:style w:type="character" w:customStyle="1" w:styleId="af">
    <w:name w:val="批注文字 字符"/>
    <w:basedOn w:val="a0"/>
    <w:link w:val="ae"/>
    <w:uiPriority w:val="99"/>
    <w:semiHidden/>
    <w:rsid w:val="00F2610F"/>
    <w:rPr>
      <w:rFonts w:eastAsiaTheme="minorHAnsi"/>
      <w:sz w:val="20"/>
      <w:szCs w:val="20"/>
      <w:lang w:val="en-US" w:eastAsia="en-US"/>
    </w:rPr>
  </w:style>
  <w:style w:type="character" w:styleId="af0">
    <w:name w:val="Unresolved Mention"/>
    <w:basedOn w:val="a0"/>
    <w:uiPriority w:val="99"/>
    <w:semiHidden/>
    <w:unhideWhenUsed/>
    <w:rsid w:val="008E070F"/>
    <w:rPr>
      <w:color w:val="605E5C"/>
      <w:shd w:val="clear" w:color="auto" w:fill="E1DFDD"/>
    </w:rPr>
  </w:style>
  <w:style w:type="paragraph" w:customStyle="1" w:styleId="Default">
    <w:name w:val="Default"/>
    <w:rsid w:val="00E039ED"/>
    <w:pPr>
      <w:autoSpaceDE w:val="0"/>
      <w:autoSpaceDN w:val="0"/>
      <w:adjustRightInd w:val="0"/>
    </w:pPr>
    <w:rPr>
      <w:rFonts w:ascii="Times New Roman" w:hAnsi="Times New Roman" w:cs="Times New Roman"/>
      <w:color w:val="000000"/>
      <w:lang w:val="en-US"/>
    </w:rPr>
  </w:style>
  <w:style w:type="paragraph" w:customStyle="1" w:styleId="citation">
    <w:name w:val="citation"/>
    <w:basedOn w:val="a"/>
    <w:rsid w:val="006E037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af1">
    <w:name w:val="Emphasis"/>
    <w:basedOn w:val="a0"/>
    <w:uiPriority w:val="20"/>
    <w:qFormat/>
    <w:rsid w:val="006E0376"/>
    <w:rPr>
      <w:i/>
      <w:iCs/>
    </w:rPr>
  </w:style>
  <w:style w:type="character" w:customStyle="1" w:styleId="apple-converted-space">
    <w:name w:val="apple-converted-space"/>
    <w:basedOn w:val="a0"/>
    <w:rsid w:val="006E0376"/>
  </w:style>
  <w:style w:type="character" w:styleId="af2">
    <w:name w:val="page number"/>
    <w:basedOn w:val="a0"/>
    <w:uiPriority w:val="99"/>
    <w:semiHidden/>
    <w:unhideWhenUsed/>
    <w:rsid w:val="005E4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owl.purdue.edu/owl/research_and_citation/mla_style/mla_style_introduction.html"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7951EE0ACF3E4DA2D8B32F379AFD16"/>
        <w:category>
          <w:name w:val="General"/>
          <w:gallery w:val="placeholder"/>
        </w:category>
        <w:types>
          <w:type w:val="bbPlcHdr"/>
        </w:types>
        <w:behaviors>
          <w:behavior w:val="content"/>
        </w:behaviors>
        <w:guid w:val="{EC9D3EB0-4C33-744C-8602-8A15174DE68C}"/>
      </w:docPartPr>
      <w:docPartBody>
        <w:p w:rsidR="00DD0423" w:rsidRDefault="00A30C65" w:rsidP="00A30C65">
          <w:pPr>
            <w:pStyle w:val="A07951EE0ACF3E4DA2D8B32F379AFD16"/>
          </w:pPr>
          <w:r w:rsidRPr="00D20830">
            <w:rPr>
              <w:rStyle w:val="a3"/>
            </w:rPr>
            <w:t>Click or tap here to enter text.</w:t>
          </w:r>
        </w:p>
      </w:docPartBody>
    </w:docPart>
    <w:docPart>
      <w:docPartPr>
        <w:name w:val="D653CEE9BC658349BB768BBB61601D1F"/>
        <w:category>
          <w:name w:val="General"/>
          <w:gallery w:val="placeholder"/>
        </w:category>
        <w:types>
          <w:type w:val="bbPlcHdr"/>
        </w:types>
        <w:behaviors>
          <w:behavior w:val="content"/>
        </w:behaviors>
        <w:guid w:val="{AFFA11C2-5E31-384F-A2AB-2F9CBCB46372}"/>
      </w:docPartPr>
      <w:docPartBody>
        <w:p w:rsidR="00DD0423" w:rsidRDefault="00A30C65" w:rsidP="00A30C65">
          <w:pPr>
            <w:pStyle w:val="D653CEE9BC658349BB768BBB61601D1F"/>
          </w:pPr>
          <w:r w:rsidRPr="00D20830">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C65"/>
    <w:rsid w:val="005D2624"/>
    <w:rsid w:val="00853E83"/>
    <w:rsid w:val="00A30C65"/>
    <w:rsid w:val="00DD0423"/>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30C65"/>
    <w:rPr>
      <w:color w:val="808080"/>
    </w:rPr>
  </w:style>
  <w:style w:type="paragraph" w:customStyle="1" w:styleId="A07951EE0ACF3E4DA2D8B32F379AFD16">
    <w:name w:val="A07951EE0ACF3E4DA2D8B32F379AFD16"/>
    <w:rsid w:val="00A30C65"/>
  </w:style>
  <w:style w:type="paragraph" w:customStyle="1" w:styleId="D653CEE9BC658349BB768BBB61601D1F">
    <w:name w:val="D653CEE9BC658349BB768BBB61601D1F"/>
    <w:rsid w:val="00A30C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15</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Duke Kunshan University</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Bacon</dc:creator>
  <cp:keywords/>
  <dc:description/>
  <cp:lastModifiedBy>岩焘 梅</cp:lastModifiedBy>
  <cp:revision>3</cp:revision>
  <dcterms:created xsi:type="dcterms:W3CDTF">2022-02-17T08:34:00Z</dcterms:created>
  <dcterms:modified xsi:type="dcterms:W3CDTF">2024-03-05T17:10:00Z</dcterms:modified>
</cp:coreProperties>
</file>